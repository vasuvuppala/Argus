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5A7" w:rsidRDefault="0030055B" w:rsidP="002A08F4">
      <w:pPr>
        <w:pStyle w:val="Heading1"/>
      </w:pPr>
      <w:r w:rsidRPr="002A08F4">
        <w:t>Purpose</w:t>
      </w:r>
    </w:p>
    <w:p w:rsidR="002A08F4" w:rsidRPr="002A08F4" w:rsidRDefault="00050BC4" w:rsidP="002A08F4">
      <w:pPr>
        <w:pStyle w:val="ListParagraph"/>
      </w:pPr>
      <w:proofErr w:type="gramStart"/>
      <w:r w:rsidRPr="00FC75DD">
        <w:rPr>
          <w:rFonts w:eastAsiaTheme="minorHAnsi"/>
          <w:iCs/>
          <w:color w:val="000000"/>
          <w:szCs w:val="24"/>
        </w:rPr>
        <w:t>To provide rules and standards for the secure management, operation, and maintenance of</w:t>
      </w:r>
      <w:r w:rsidR="001E7BB7">
        <w:rPr>
          <w:rFonts w:eastAsiaTheme="minorHAnsi"/>
          <w:iCs/>
          <w:color w:val="000000"/>
          <w:szCs w:val="24"/>
        </w:rPr>
        <w:t xml:space="preserve"> </w:t>
      </w:r>
      <w:r w:rsidR="001E7BB7">
        <w:t>National Superconducting Cyclotron Laboratory’s</w:t>
      </w:r>
      <w:r w:rsidR="001E7BB7">
        <w:rPr>
          <w:rFonts w:eastAsiaTheme="minorHAnsi"/>
          <w:iCs/>
          <w:color w:val="000000"/>
          <w:szCs w:val="24"/>
        </w:rPr>
        <w:t xml:space="preserve"> (NSCL) </w:t>
      </w:r>
      <w:ins w:id="0" w:author="vuppala" w:date="2012-05-10T23:31:00Z">
        <w:r w:rsidR="00A9645A">
          <w:rPr>
            <w:rFonts w:eastAsiaTheme="minorHAnsi"/>
            <w:iCs/>
            <w:color w:val="000000"/>
            <w:szCs w:val="24"/>
          </w:rPr>
          <w:t>C</w:t>
        </w:r>
      </w:ins>
      <w:del w:id="1" w:author="vuppala" w:date="2012-05-10T23:31:00Z">
        <w:r w:rsidDel="00A9645A">
          <w:rPr>
            <w:rFonts w:eastAsiaTheme="minorHAnsi"/>
            <w:iCs/>
            <w:color w:val="000000"/>
            <w:szCs w:val="24"/>
          </w:rPr>
          <w:delText>c</w:delText>
        </w:r>
      </w:del>
      <w:r>
        <w:rPr>
          <w:rFonts w:eastAsiaTheme="minorHAnsi"/>
          <w:iCs/>
          <w:color w:val="000000"/>
          <w:szCs w:val="24"/>
        </w:rPr>
        <w:t xml:space="preserve">ontrol </w:t>
      </w:r>
      <w:ins w:id="2" w:author="vuppala" w:date="2012-05-10T23:31:00Z">
        <w:r w:rsidR="00A9645A">
          <w:rPr>
            <w:rFonts w:eastAsiaTheme="minorHAnsi"/>
            <w:iCs/>
            <w:color w:val="000000"/>
            <w:szCs w:val="24"/>
          </w:rPr>
          <w:t>S</w:t>
        </w:r>
      </w:ins>
      <w:del w:id="3" w:author="vuppala" w:date="2012-05-10T23:31:00Z">
        <w:r w:rsidDel="00A9645A">
          <w:rPr>
            <w:rFonts w:eastAsiaTheme="minorHAnsi"/>
            <w:iCs/>
            <w:color w:val="000000"/>
            <w:szCs w:val="24"/>
          </w:rPr>
          <w:delText>s</w:delText>
        </w:r>
      </w:del>
      <w:r>
        <w:rPr>
          <w:rFonts w:eastAsiaTheme="minorHAnsi"/>
          <w:iCs/>
          <w:color w:val="000000"/>
          <w:szCs w:val="24"/>
        </w:rPr>
        <w:t>ystem</w:t>
      </w:r>
      <w:r w:rsidR="002D293D">
        <w:t>.</w:t>
      </w:r>
      <w:proofErr w:type="gramEnd"/>
      <w:r w:rsidR="002D293D">
        <w:t xml:space="preserve"> </w:t>
      </w:r>
    </w:p>
    <w:p w:rsidR="0030055B" w:rsidRDefault="0030055B" w:rsidP="002A08F4">
      <w:pPr>
        <w:pStyle w:val="Heading1"/>
      </w:pPr>
      <w:r>
        <w:t>Scope</w:t>
      </w:r>
    </w:p>
    <w:p w:rsidR="002A08F4" w:rsidRPr="002A08F4" w:rsidRDefault="00050BC4" w:rsidP="000E189E">
      <w:pPr>
        <w:pStyle w:val="ListParagraph"/>
      </w:pPr>
      <w:r w:rsidRPr="00FC75DD">
        <w:rPr>
          <w:rFonts w:eastAsiaTheme="minorHAnsi"/>
          <w:iCs/>
          <w:color w:val="000000"/>
          <w:szCs w:val="24"/>
        </w:rPr>
        <w:t xml:space="preserve">This policy applies to all </w:t>
      </w:r>
      <w:del w:id="4" w:author="vuppala" w:date="2012-05-11T00:10:00Z">
        <w:r w:rsidRPr="00FC75DD" w:rsidDel="00FB0905">
          <w:rPr>
            <w:rFonts w:eastAsiaTheme="minorHAnsi"/>
            <w:iCs/>
            <w:color w:val="000000"/>
            <w:szCs w:val="24"/>
          </w:rPr>
          <w:delText>users and processes</w:delText>
        </w:r>
      </w:del>
      <w:ins w:id="5" w:author="vuppala" w:date="2012-05-11T00:10:00Z">
        <w:r w:rsidR="00FB0905">
          <w:rPr>
            <w:rFonts w:eastAsiaTheme="minorHAnsi"/>
            <w:iCs/>
            <w:color w:val="000000"/>
            <w:szCs w:val="24"/>
          </w:rPr>
          <w:t>Users</w:t>
        </w:r>
      </w:ins>
      <w:r w:rsidRPr="00FC75DD">
        <w:rPr>
          <w:rFonts w:eastAsiaTheme="minorHAnsi"/>
          <w:iCs/>
          <w:color w:val="000000"/>
          <w:szCs w:val="24"/>
        </w:rPr>
        <w:t xml:space="preserve"> </w:t>
      </w:r>
      <w:r>
        <w:rPr>
          <w:rFonts w:eastAsiaTheme="minorHAnsi"/>
          <w:iCs/>
          <w:color w:val="000000"/>
          <w:szCs w:val="24"/>
        </w:rPr>
        <w:t>that</w:t>
      </w:r>
      <w:r w:rsidRPr="00FC75DD">
        <w:rPr>
          <w:rFonts w:eastAsiaTheme="minorHAnsi"/>
          <w:iCs/>
          <w:color w:val="000000"/>
          <w:szCs w:val="24"/>
        </w:rPr>
        <w:t xml:space="preserve"> access </w:t>
      </w:r>
      <w:r w:rsidR="00C43D42" w:rsidRPr="00A9645A">
        <w:rPr>
          <w:rFonts w:eastAsiaTheme="minorHAnsi"/>
          <w:iCs/>
          <w:color w:val="000000"/>
          <w:szCs w:val="24"/>
          <w:rPrChange w:id="6" w:author="vuppala" w:date="2012-05-10T23:37:00Z">
            <w:rPr>
              <w:rFonts w:eastAsiaTheme="minorHAnsi"/>
              <w:i/>
              <w:iCs/>
              <w:color w:val="000000"/>
              <w:szCs w:val="24"/>
            </w:rPr>
          </w:rPrChange>
        </w:rPr>
        <w:t xml:space="preserve">Laboratory Control </w:t>
      </w:r>
      <w:commentRangeStart w:id="7"/>
      <w:commentRangeStart w:id="8"/>
      <w:r w:rsidR="00C43D42" w:rsidRPr="00A9645A">
        <w:rPr>
          <w:rFonts w:eastAsiaTheme="minorHAnsi"/>
          <w:iCs/>
          <w:color w:val="000000"/>
          <w:szCs w:val="24"/>
          <w:rPrChange w:id="9" w:author="vuppala" w:date="2012-05-10T23:37:00Z">
            <w:rPr>
              <w:rFonts w:eastAsiaTheme="minorHAnsi"/>
              <w:i/>
              <w:iCs/>
              <w:color w:val="000000"/>
              <w:szCs w:val="24"/>
            </w:rPr>
          </w:rPrChange>
        </w:rPr>
        <w:t>System</w:t>
      </w:r>
      <w:commentRangeEnd w:id="7"/>
      <w:commentRangeEnd w:id="8"/>
      <w:r w:rsidR="00CD7930" w:rsidRPr="00A9645A">
        <w:rPr>
          <w:rStyle w:val="CommentReference"/>
          <w:rPrChange w:id="10" w:author="vuppala" w:date="2012-05-10T23:37:00Z">
            <w:rPr>
              <w:rStyle w:val="CommentReference"/>
            </w:rPr>
          </w:rPrChange>
        </w:rPr>
        <w:commentReference w:id="7"/>
      </w:r>
      <w:r w:rsidR="00CD7930">
        <w:rPr>
          <w:rStyle w:val="CommentReference"/>
        </w:rPr>
        <w:commentReference w:id="8"/>
      </w:r>
      <w:ins w:id="11" w:author="vuppala" w:date="2012-05-02T09:51:00Z">
        <w:r w:rsidR="00CD7930">
          <w:rPr>
            <w:rFonts w:eastAsiaTheme="minorHAnsi"/>
            <w:iCs/>
            <w:color w:val="000000"/>
            <w:szCs w:val="24"/>
          </w:rPr>
          <w:t>.</w:t>
        </w:r>
      </w:ins>
      <w:del w:id="12" w:author="vuppala" w:date="2012-05-02T09:51:00Z">
        <w:r w:rsidR="00C43D42" w:rsidRPr="00C43D42" w:rsidDel="00CD7930">
          <w:rPr>
            <w:rFonts w:eastAsiaTheme="minorHAnsi"/>
            <w:i/>
            <w:iCs/>
            <w:color w:val="000000"/>
            <w:szCs w:val="24"/>
          </w:rPr>
          <w:delText xml:space="preserve"> </w:delText>
        </w:r>
        <w:r w:rsidR="00E648E2" w:rsidDel="00CD7930">
          <w:delText>.</w:delText>
        </w:r>
      </w:del>
    </w:p>
    <w:p w:rsidR="0030055B" w:rsidRDefault="0030055B" w:rsidP="002A08F4">
      <w:pPr>
        <w:pStyle w:val="Heading1"/>
      </w:pPr>
      <w:r>
        <w:t>Definitions</w:t>
      </w:r>
    </w:p>
    <w:p w:rsidR="00D66B40" w:rsidRDefault="00A9645A" w:rsidP="0098751D">
      <w:pPr>
        <w:pStyle w:val="ListParagraph"/>
        <w:numPr>
          <w:ilvl w:val="1"/>
          <w:numId w:val="1"/>
        </w:numPr>
        <w:rPr>
          <w:ins w:id="13" w:author="vuppala" w:date="2012-05-11T00:07:00Z"/>
        </w:rPr>
      </w:pPr>
      <w:ins w:id="14" w:author="vuppala" w:date="2012-05-10T23:32:00Z">
        <w:r>
          <w:t xml:space="preserve">Laboratory Control System: </w:t>
        </w:r>
      </w:ins>
      <w:ins w:id="15" w:author="vuppala" w:date="2012-05-10T23:41:00Z">
        <w:r w:rsidR="0098751D" w:rsidRPr="0098751D">
          <w:t xml:space="preserve">The system at NSCL that supervises </w:t>
        </w:r>
      </w:ins>
      <w:ins w:id="16" w:author="vuppala" w:date="2012-05-11T00:05:00Z">
        <w:r w:rsidR="00D0040D">
          <w:t>or</w:t>
        </w:r>
      </w:ins>
      <w:ins w:id="17" w:author="vuppala" w:date="2012-05-10T23:41:00Z">
        <w:r w:rsidR="0098751D" w:rsidRPr="0098751D">
          <w:t xml:space="preserve"> </w:t>
        </w:r>
      </w:ins>
      <w:ins w:id="18" w:author="vuppala" w:date="2012-05-11T00:05:00Z">
        <w:r w:rsidR="00D0040D">
          <w:t>affects the behavior of</w:t>
        </w:r>
      </w:ins>
      <w:ins w:id="19" w:author="vuppala" w:date="2012-05-10T23:41:00Z">
        <w:r w:rsidR="0098751D" w:rsidRPr="0098751D">
          <w:t xml:space="preserve"> the </w:t>
        </w:r>
      </w:ins>
      <w:ins w:id="20" w:author="vuppala" w:date="2012-05-11T00:18:00Z">
        <w:r w:rsidR="00D25AFC">
          <w:t xml:space="preserve">laboratory </w:t>
        </w:r>
      </w:ins>
      <w:ins w:id="21" w:author="vuppala" w:date="2012-05-10T23:41:00Z">
        <w:r w:rsidR="0098751D" w:rsidRPr="0098751D">
          <w:t xml:space="preserve">equipment </w:t>
        </w:r>
        <w:r w:rsidR="0098751D" w:rsidRPr="00D0040D">
          <w:rPr>
            <w:color w:val="00B050"/>
            <w:rPrChange w:id="22" w:author="vuppala" w:date="2012-05-11T00:01:00Z">
              <w:rPr/>
            </w:rPrChange>
          </w:rPr>
          <w:t xml:space="preserve">that </w:t>
        </w:r>
        <w:proofErr w:type="gramStart"/>
        <w:r w:rsidR="0098751D" w:rsidRPr="00D0040D">
          <w:rPr>
            <w:color w:val="00B050"/>
            <w:rPrChange w:id="23" w:author="vuppala" w:date="2012-05-11T00:01:00Z">
              <w:rPr/>
            </w:rPrChange>
          </w:rPr>
          <w:t>is used</w:t>
        </w:r>
        <w:proofErr w:type="gramEnd"/>
        <w:r w:rsidR="0098751D" w:rsidRPr="00D0040D">
          <w:rPr>
            <w:color w:val="00B050"/>
            <w:rPrChange w:id="24" w:author="vuppala" w:date="2012-05-11T00:01:00Z">
              <w:rPr/>
            </w:rPrChange>
          </w:rPr>
          <w:t xml:space="preserve"> in the production and delivery of rare isotope beams</w:t>
        </w:r>
        <w:r w:rsidR="0098751D" w:rsidRPr="0098751D">
          <w:t>.</w:t>
        </w:r>
      </w:ins>
      <w:ins w:id="25" w:author="vuppala" w:date="2012-05-11T00:02:00Z">
        <w:r w:rsidR="00D0040D">
          <w:t xml:space="preserve"> This includes IOCs, PLCs, embedded controllers, </w:t>
        </w:r>
      </w:ins>
      <w:ins w:id="26" w:author="vuppala" w:date="2012-05-11T00:03:00Z">
        <w:r w:rsidR="00D0040D">
          <w:t xml:space="preserve">instruments, power supplies, </w:t>
        </w:r>
      </w:ins>
      <w:ins w:id="27" w:author="vuppala" w:date="2012-05-11T00:02:00Z">
        <w:r w:rsidR="00D0040D">
          <w:t>computer networks, and network devices.</w:t>
        </w:r>
      </w:ins>
    </w:p>
    <w:p w:rsidR="00FB0905" w:rsidRPr="00CA7DD1" w:rsidRDefault="00FB0905" w:rsidP="0098751D">
      <w:pPr>
        <w:pStyle w:val="ListParagraph"/>
        <w:numPr>
          <w:ilvl w:val="1"/>
          <w:numId w:val="1"/>
        </w:numPr>
      </w:pPr>
      <w:proofErr w:type="gramStart"/>
      <w:ins w:id="28" w:author="vuppala" w:date="2012-05-11T00:07:00Z">
        <w:r>
          <w:t xml:space="preserve">User: </w:t>
        </w:r>
      </w:ins>
      <w:ins w:id="29" w:author="vuppala" w:date="2012-05-11T00:13:00Z">
        <w:r>
          <w:t>An i</w:t>
        </w:r>
      </w:ins>
      <w:ins w:id="30" w:author="vuppala" w:date="2012-05-11T00:07:00Z">
        <w:r>
          <w:t xml:space="preserve">ndividual, software program, or </w:t>
        </w:r>
      </w:ins>
      <w:ins w:id="31" w:author="vuppala" w:date="2012-05-11T00:09:00Z">
        <w:r>
          <w:t>device</w:t>
        </w:r>
      </w:ins>
      <w:ins w:id="32" w:author="vuppala" w:date="2012-05-11T00:16:00Z">
        <w:r>
          <w:t xml:space="preserve"> that uses Laboratory Control System to supervise or control the </w:t>
        </w:r>
      </w:ins>
      <w:ins w:id="33" w:author="vuppala" w:date="2012-05-11T00:18:00Z">
        <w:r w:rsidR="00D25AFC">
          <w:t xml:space="preserve">laboratory </w:t>
        </w:r>
      </w:ins>
      <w:ins w:id="34" w:author="vuppala" w:date="2012-05-11T00:16:00Z">
        <w:r>
          <w:t>equipment</w:t>
        </w:r>
      </w:ins>
      <w:ins w:id="35" w:author="vuppala" w:date="2012-05-11T00:13:00Z">
        <w:r>
          <w:t>.</w:t>
        </w:r>
      </w:ins>
      <w:proofErr w:type="gramEnd"/>
    </w:p>
    <w:p w:rsidR="0030055B" w:rsidRDefault="0030055B" w:rsidP="002A08F4">
      <w:pPr>
        <w:pStyle w:val="Heading1"/>
      </w:pPr>
      <w:r>
        <w:t>Policy</w:t>
      </w:r>
      <w:r w:rsidR="00C955A7">
        <w:t xml:space="preserve"> Statement</w:t>
      </w:r>
    </w:p>
    <w:p w:rsidR="00050BC4" w:rsidRPr="00B676E8" w:rsidRDefault="00E648E2" w:rsidP="00B50613">
      <w:pPr>
        <w:pStyle w:val="ListParagraph"/>
        <w:numPr>
          <w:ilvl w:val="1"/>
          <w:numId w:val="1"/>
        </w:numPr>
      </w:pPr>
      <w:r w:rsidRPr="00A9645A">
        <w:rPr>
          <w:rFonts w:eastAsiaTheme="minorHAnsi"/>
          <w:iCs/>
          <w:color w:val="000000"/>
          <w:szCs w:val="24"/>
          <w:highlight w:val="yellow"/>
          <w:rPrChange w:id="36" w:author="vuppala" w:date="2012-05-10T23:37:00Z">
            <w:rPr>
              <w:rFonts w:eastAsiaTheme="minorHAnsi"/>
              <w:iCs/>
              <w:color w:val="000000"/>
              <w:szCs w:val="24"/>
            </w:rPr>
          </w:rPrChange>
        </w:rPr>
        <w:t>It is the policy of the National Superconducting Cyclotron Laboratory (NSCL) that the</w:t>
      </w:r>
      <w:r>
        <w:rPr>
          <w:rFonts w:eastAsiaTheme="minorHAnsi"/>
          <w:iCs/>
          <w:color w:val="000000"/>
          <w:szCs w:val="24"/>
        </w:rPr>
        <w:t xml:space="preserve"> Laboratory Control System </w:t>
      </w:r>
      <w:del w:id="37" w:author="vuppala" w:date="2012-05-10T09:37:00Z">
        <w:r w:rsidDel="002764D8">
          <w:rPr>
            <w:rFonts w:eastAsiaTheme="minorHAnsi"/>
            <w:iCs/>
            <w:color w:val="000000"/>
            <w:szCs w:val="24"/>
          </w:rPr>
          <w:delText>Network</w:delText>
        </w:r>
        <w:r w:rsidR="003360E5" w:rsidDel="002764D8">
          <w:rPr>
            <w:rFonts w:eastAsiaTheme="minorHAnsi"/>
            <w:iCs/>
            <w:color w:val="000000"/>
            <w:szCs w:val="24"/>
          </w:rPr>
          <w:delText xml:space="preserve"> </w:delText>
        </w:r>
      </w:del>
      <w:r w:rsidR="003360E5">
        <w:rPr>
          <w:rFonts w:eastAsiaTheme="minorHAnsi"/>
          <w:iCs/>
          <w:color w:val="000000"/>
          <w:szCs w:val="24"/>
        </w:rPr>
        <w:t>shall be accessible only</w:t>
      </w:r>
      <w:r w:rsidR="00050BC4" w:rsidRPr="00FC75DD">
        <w:rPr>
          <w:rFonts w:eastAsiaTheme="minorHAnsi"/>
          <w:iCs/>
          <w:color w:val="000000"/>
          <w:szCs w:val="24"/>
        </w:rPr>
        <w:t xml:space="preserve"> </w:t>
      </w:r>
      <w:r w:rsidR="003360E5">
        <w:rPr>
          <w:rFonts w:eastAsiaTheme="minorHAnsi"/>
          <w:iCs/>
          <w:color w:val="000000"/>
          <w:szCs w:val="24"/>
        </w:rPr>
        <w:t xml:space="preserve">to </w:t>
      </w:r>
      <w:r w:rsidR="002C3150">
        <w:rPr>
          <w:rFonts w:eastAsiaTheme="minorHAnsi"/>
          <w:iCs/>
          <w:color w:val="000000"/>
          <w:szCs w:val="24"/>
        </w:rPr>
        <w:t>Users</w:t>
      </w:r>
      <w:r w:rsidR="00050BC4" w:rsidRPr="00FC75DD">
        <w:rPr>
          <w:rFonts w:eastAsiaTheme="minorHAnsi"/>
          <w:iCs/>
          <w:color w:val="000000"/>
          <w:szCs w:val="24"/>
        </w:rPr>
        <w:t xml:space="preserve"> </w:t>
      </w:r>
      <w:del w:id="38" w:author="vuppala" w:date="2012-05-11T00:12:00Z">
        <w:r w:rsidR="00050BC4" w:rsidRPr="00FC75DD" w:rsidDel="00FB0905">
          <w:rPr>
            <w:rFonts w:eastAsiaTheme="minorHAnsi"/>
            <w:iCs/>
            <w:color w:val="000000"/>
            <w:szCs w:val="24"/>
          </w:rPr>
          <w:delText xml:space="preserve">and </w:delText>
        </w:r>
        <w:r w:rsidR="002C3150" w:rsidDel="00FB0905">
          <w:rPr>
            <w:rFonts w:eastAsiaTheme="minorHAnsi"/>
            <w:iCs/>
            <w:color w:val="000000"/>
            <w:szCs w:val="24"/>
          </w:rPr>
          <w:delText>Processes</w:delText>
        </w:r>
        <w:r w:rsidR="002C3150" w:rsidRPr="00FC75DD" w:rsidDel="00FB0905">
          <w:rPr>
            <w:rFonts w:eastAsiaTheme="minorHAnsi"/>
            <w:iCs/>
            <w:color w:val="000000"/>
            <w:szCs w:val="24"/>
          </w:rPr>
          <w:delText xml:space="preserve"> </w:delText>
        </w:r>
      </w:del>
      <w:r w:rsidR="00050BC4" w:rsidRPr="00FC75DD">
        <w:rPr>
          <w:rFonts w:eastAsiaTheme="minorHAnsi"/>
          <w:iCs/>
          <w:color w:val="000000"/>
          <w:szCs w:val="24"/>
        </w:rPr>
        <w:t xml:space="preserve">that have a legitimate laboratory business </w:t>
      </w:r>
      <w:commentRangeStart w:id="39"/>
      <w:r w:rsidR="00050BC4" w:rsidRPr="00FC75DD">
        <w:rPr>
          <w:rFonts w:eastAsiaTheme="minorHAnsi"/>
          <w:iCs/>
          <w:color w:val="000000"/>
          <w:szCs w:val="24"/>
        </w:rPr>
        <w:t>need</w:t>
      </w:r>
      <w:commentRangeEnd w:id="39"/>
      <w:r w:rsidR="00CD7930">
        <w:rPr>
          <w:rStyle w:val="CommentReference"/>
        </w:rPr>
        <w:commentReference w:id="39"/>
      </w:r>
      <w:r w:rsidR="00050BC4">
        <w:rPr>
          <w:rFonts w:eastAsiaTheme="minorHAnsi"/>
          <w:iCs/>
          <w:color w:val="000000"/>
          <w:szCs w:val="24"/>
        </w:rPr>
        <w:t>.</w:t>
      </w:r>
    </w:p>
    <w:p w:rsidR="00E4143A" w:rsidRPr="00B676E8" w:rsidRDefault="00335E00" w:rsidP="00B50613">
      <w:pPr>
        <w:pStyle w:val="ListParagraph"/>
        <w:numPr>
          <w:ilvl w:val="1"/>
          <w:numId w:val="1"/>
        </w:numPr>
      </w:pPr>
      <w:r>
        <w:rPr>
          <w:rFonts w:eastAsiaTheme="minorHAnsi"/>
          <w:iCs/>
          <w:color w:val="000000"/>
          <w:szCs w:val="24"/>
        </w:rPr>
        <w:t>A</w:t>
      </w:r>
      <w:r w:rsidR="00E4143A">
        <w:rPr>
          <w:rFonts w:eastAsiaTheme="minorHAnsi"/>
          <w:iCs/>
          <w:color w:val="000000"/>
          <w:szCs w:val="24"/>
        </w:rPr>
        <w:t xml:space="preserve">n Access Control List </w:t>
      </w:r>
      <w:proofErr w:type="gramStart"/>
      <w:r w:rsidR="00E4143A">
        <w:rPr>
          <w:rFonts w:eastAsiaTheme="minorHAnsi"/>
          <w:iCs/>
          <w:color w:val="000000"/>
          <w:szCs w:val="24"/>
        </w:rPr>
        <w:t>shall be instituted and maintained to identify authorized Users</w:t>
      </w:r>
      <w:proofErr w:type="gramEnd"/>
      <w:del w:id="40" w:author="vuppala" w:date="2012-05-11T00:12:00Z">
        <w:r w:rsidR="00E4143A" w:rsidDel="00FB0905">
          <w:rPr>
            <w:rFonts w:eastAsiaTheme="minorHAnsi"/>
            <w:iCs/>
            <w:color w:val="000000"/>
            <w:szCs w:val="24"/>
          </w:rPr>
          <w:delText xml:space="preserve"> and Processes</w:delText>
        </w:r>
      </w:del>
      <w:r w:rsidR="00E4143A">
        <w:rPr>
          <w:rFonts w:eastAsiaTheme="minorHAnsi"/>
          <w:iCs/>
          <w:color w:val="000000"/>
          <w:szCs w:val="24"/>
        </w:rPr>
        <w:t>.</w:t>
      </w:r>
    </w:p>
    <w:p w:rsidR="00E4143A" w:rsidRPr="00B676E8" w:rsidRDefault="00E4143A" w:rsidP="00B50613">
      <w:pPr>
        <w:pStyle w:val="ListParagraph"/>
        <w:numPr>
          <w:ilvl w:val="1"/>
          <w:numId w:val="1"/>
        </w:numPr>
      </w:pPr>
      <w:del w:id="41" w:author="vuppala" w:date="2012-05-10T09:49:00Z">
        <w:r w:rsidDel="008266FA">
          <w:rPr>
            <w:rFonts w:eastAsiaTheme="minorHAnsi"/>
            <w:iCs/>
            <w:color w:val="000000"/>
            <w:szCs w:val="24"/>
          </w:rPr>
          <w:delText xml:space="preserve">Outside </w:delText>
        </w:r>
      </w:del>
      <w:ins w:id="42" w:author="vuppala" w:date="2012-05-10T09:49:00Z">
        <w:r w:rsidR="008266FA">
          <w:rPr>
            <w:rFonts w:eastAsiaTheme="minorHAnsi"/>
            <w:iCs/>
            <w:color w:val="000000"/>
            <w:szCs w:val="24"/>
          </w:rPr>
          <w:t>A</w:t>
        </w:r>
      </w:ins>
      <w:del w:id="43" w:author="vuppala" w:date="2012-05-10T09:49:00Z">
        <w:r w:rsidDel="008266FA">
          <w:rPr>
            <w:rFonts w:eastAsiaTheme="minorHAnsi"/>
            <w:iCs/>
            <w:color w:val="000000"/>
            <w:szCs w:val="24"/>
          </w:rPr>
          <w:delText>a</w:delText>
        </w:r>
      </w:del>
      <w:r>
        <w:rPr>
          <w:rFonts w:eastAsiaTheme="minorHAnsi"/>
          <w:iCs/>
          <w:color w:val="000000"/>
          <w:szCs w:val="24"/>
        </w:rPr>
        <w:t>ccess to</w:t>
      </w:r>
      <w:ins w:id="44" w:author="vuppala" w:date="2012-05-11T00:21:00Z">
        <w:r w:rsidR="00D25AFC">
          <w:rPr>
            <w:rFonts w:eastAsiaTheme="minorHAnsi"/>
            <w:iCs/>
            <w:color w:val="000000"/>
            <w:szCs w:val="24"/>
          </w:rPr>
          <w:t xml:space="preserve"> </w:t>
        </w:r>
      </w:ins>
      <w:del w:id="45" w:author="vuppala" w:date="2012-05-11T00:21:00Z">
        <w:r w:rsidDel="00D25AFC">
          <w:rPr>
            <w:rFonts w:eastAsiaTheme="minorHAnsi"/>
            <w:iCs/>
            <w:color w:val="000000"/>
            <w:szCs w:val="24"/>
          </w:rPr>
          <w:delText xml:space="preserve"> the NSCL </w:delText>
        </w:r>
      </w:del>
      <w:r>
        <w:rPr>
          <w:rFonts w:eastAsiaTheme="minorHAnsi"/>
          <w:iCs/>
          <w:color w:val="000000"/>
          <w:szCs w:val="24"/>
        </w:rPr>
        <w:t xml:space="preserve">Laboratory Control System </w:t>
      </w:r>
      <w:del w:id="46" w:author="vuppala" w:date="2012-05-10T09:37:00Z">
        <w:r w:rsidDel="002764D8">
          <w:rPr>
            <w:rFonts w:eastAsiaTheme="minorHAnsi"/>
            <w:iCs/>
            <w:color w:val="000000"/>
            <w:szCs w:val="24"/>
          </w:rPr>
          <w:delText xml:space="preserve">Network </w:delText>
        </w:r>
      </w:del>
      <w:proofErr w:type="gramStart"/>
      <w:r>
        <w:rPr>
          <w:rFonts w:eastAsiaTheme="minorHAnsi"/>
          <w:iCs/>
          <w:color w:val="000000"/>
          <w:szCs w:val="24"/>
        </w:rPr>
        <w:t xml:space="preserve">shall be </w:t>
      </w:r>
      <w:del w:id="47" w:author="vuppala" w:date="2012-05-10T09:46:00Z">
        <w:r w:rsidDel="008266FA">
          <w:rPr>
            <w:rFonts w:eastAsiaTheme="minorHAnsi"/>
            <w:iCs/>
            <w:color w:val="000000"/>
            <w:szCs w:val="24"/>
          </w:rPr>
          <w:delText xml:space="preserve">through </w:delText>
        </w:r>
      </w:del>
      <w:ins w:id="48" w:author="vuppala" w:date="2012-05-10T09:46:00Z">
        <w:r w:rsidR="008266FA">
          <w:rPr>
            <w:rFonts w:eastAsiaTheme="minorHAnsi"/>
            <w:iCs/>
            <w:color w:val="000000"/>
            <w:szCs w:val="24"/>
          </w:rPr>
          <w:t>provided</w:t>
        </w:r>
        <w:proofErr w:type="gramEnd"/>
        <w:r w:rsidR="008266FA">
          <w:rPr>
            <w:rFonts w:eastAsiaTheme="minorHAnsi"/>
            <w:iCs/>
            <w:color w:val="000000"/>
            <w:szCs w:val="24"/>
          </w:rPr>
          <w:t xml:space="preserve"> only to </w:t>
        </w:r>
      </w:ins>
      <w:del w:id="49" w:author="vuppala" w:date="2012-05-10T09:46:00Z">
        <w:r w:rsidDel="008266FA">
          <w:rPr>
            <w:rFonts w:eastAsiaTheme="minorHAnsi"/>
            <w:iCs/>
            <w:color w:val="000000"/>
            <w:szCs w:val="24"/>
          </w:rPr>
          <w:delText xml:space="preserve">secure gateways by those </w:delText>
        </w:r>
      </w:del>
      <w:r>
        <w:rPr>
          <w:rFonts w:eastAsiaTheme="minorHAnsi"/>
          <w:iCs/>
          <w:color w:val="000000"/>
          <w:szCs w:val="24"/>
        </w:rPr>
        <w:t xml:space="preserve">Users </w:t>
      </w:r>
      <w:del w:id="50" w:author="vuppala" w:date="2012-05-11T00:12:00Z">
        <w:r w:rsidDel="00FB0905">
          <w:rPr>
            <w:rFonts w:eastAsiaTheme="minorHAnsi"/>
            <w:iCs/>
            <w:color w:val="000000"/>
            <w:szCs w:val="24"/>
          </w:rPr>
          <w:delText xml:space="preserve">and Processes </w:delText>
        </w:r>
      </w:del>
      <w:r>
        <w:rPr>
          <w:rFonts w:eastAsiaTheme="minorHAnsi"/>
          <w:iCs/>
          <w:color w:val="000000"/>
          <w:szCs w:val="24"/>
        </w:rPr>
        <w:t xml:space="preserve">on the Access Control </w:t>
      </w:r>
      <w:commentRangeStart w:id="51"/>
      <w:r>
        <w:rPr>
          <w:rFonts w:eastAsiaTheme="minorHAnsi"/>
          <w:iCs/>
          <w:color w:val="000000"/>
          <w:szCs w:val="24"/>
        </w:rPr>
        <w:t>List</w:t>
      </w:r>
      <w:commentRangeEnd w:id="51"/>
      <w:r w:rsidR="00CD7930">
        <w:rPr>
          <w:rStyle w:val="CommentReference"/>
        </w:rPr>
        <w:commentReference w:id="51"/>
      </w:r>
      <w:r>
        <w:rPr>
          <w:rFonts w:eastAsiaTheme="minorHAnsi"/>
          <w:iCs/>
          <w:color w:val="000000"/>
          <w:szCs w:val="24"/>
        </w:rPr>
        <w:t>.</w:t>
      </w:r>
    </w:p>
    <w:p w:rsidR="00E4143A" w:rsidRPr="00B676E8" w:rsidRDefault="00E4143A" w:rsidP="00A9645A">
      <w:pPr>
        <w:pStyle w:val="ListParagraph"/>
        <w:numPr>
          <w:ilvl w:val="1"/>
          <w:numId w:val="1"/>
        </w:numPr>
      </w:pPr>
      <w:del w:id="52" w:author="vuppala" w:date="2012-05-10T23:33:00Z">
        <w:r w:rsidDel="00A9645A">
          <w:rPr>
            <w:rFonts w:eastAsiaTheme="minorHAnsi"/>
            <w:iCs/>
            <w:color w:val="000000"/>
            <w:szCs w:val="24"/>
          </w:rPr>
          <w:delText xml:space="preserve"> </w:delText>
        </w:r>
      </w:del>
      <w:ins w:id="53" w:author="vuppala" w:date="2012-05-10T23:34:00Z">
        <w:r w:rsidR="00A9645A" w:rsidRPr="00A9645A">
          <w:rPr>
            <w:rFonts w:eastAsiaTheme="minorHAnsi"/>
            <w:iCs/>
            <w:color w:val="000000"/>
            <w:szCs w:val="24"/>
          </w:rPr>
          <w:t xml:space="preserve">Only authorized devices shall be connected to </w:t>
        </w:r>
        <w:bookmarkStart w:id="54" w:name="_GoBack"/>
        <w:bookmarkEnd w:id="54"/>
        <w:r w:rsidR="00A9645A" w:rsidRPr="00A9645A">
          <w:rPr>
            <w:rFonts w:eastAsiaTheme="minorHAnsi"/>
            <w:iCs/>
            <w:color w:val="000000"/>
            <w:szCs w:val="24"/>
          </w:rPr>
          <w:t xml:space="preserve">Laboratory Control System </w:t>
        </w:r>
        <w:r w:rsidR="00A9645A" w:rsidRPr="00A9645A">
          <w:rPr>
            <w:rFonts w:eastAsiaTheme="minorHAnsi"/>
            <w:iCs/>
            <w:color w:val="000000"/>
            <w:szCs w:val="24"/>
            <w:highlight w:val="yellow"/>
            <w:rPrChange w:id="55" w:author="vuppala" w:date="2012-05-10T23:37:00Z">
              <w:rPr>
                <w:rFonts w:eastAsiaTheme="minorHAnsi"/>
                <w:iCs/>
                <w:color w:val="000000"/>
                <w:szCs w:val="24"/>
              </w:rPr>
            </w:rPrChange>
          </w:rPr>
          <w:t>and these devices shall be configured for access by Users on the Access Control List</w:t>
        </w:r>
      </w:ins>
      <w:del w:id="56" w:author="vuppala" w:date="2012-05-10T23:34:00Z">
        <w:r w:rsidR="002E5830" w:rsidDel="00A9645A">
          <w:rPr>
            <w:rFonts w:eastAsiaTheme="minorHAnsi"/>
            <w:iCs/>
            <w:color w:val="000000"/>
            <w:szCs w:val="24"/>
          </w:rPr>
          <w:delText>Devices</w:delText>
        </w:r>
        <w:r w:rsidDel="00A9645A">
          <w:rPr>
            <w:rFonts w:eastAsiaTheme="minorHAnsi"/>
            <w:iCs/>
            <w:color w:val="000000"/>
            <w:szCs w:val="24"/>
          </w:rPr>
          <w:delText xml:space="preserve"> attached to the NSCL Laboratory Control System </w:delText>
        </w:r>
      </w:del>
      <w:del w:id="57" w:author="vuppala" w:date="2012-05-10T09:37:00Z">
        <w:r w:rsidDel="002764D8">
          <w:rPr>
            <w:rFonts w:eastAsiaTheme="minorHAnsi"/>
            <w:iCs/>
            <w:color w:val="000000"/>
            <w:szCs w:val="24"/>
          </w:rPr>
          <w:delText xml:space="preserve">Network </w:delText>
        </w:r>
      </w:del>
      <w:del w:id="58" w:author="vuppala" w:date="2012-05-10T23:34:00Z">
        <w:r w:rsidDel="00A9645A">
          <w:rPr>
            <w:rFonts w:eastAsiaTheme="minorHAnsi"/>
            <w:iCs/>
            <w:color w:val="000000"/>
            <w:szCs w:val="24"/>
          </w:rPr>
          <w:delText xml:space="preserve">shall be configured to prevent unauthorized </w:delText>
        </w:r>
        <w:commentRangeStart w:id="59"/>
        <w:r w:rsidDel="00A9645A">
          <w:rPr>
            <w:rFonts w:eastAsiaTheme="minorHAnsi"/>
            <w:iCs/>
            <w:color w:val="000000"/>
            <w:szCs w:val="24"/>
          </w:rPr>
          <w:delText>access</w:delText>
        </w:r>
        <w:commentRangeEnd w:id="59"/>
        <w:r w:rsidR="00CC4E11" w:rsidDel="00A9645A">
          <w:rPr>
            <w:rStyle w:val="CommentReference"/>
          </w:rPr>
          <w:commentReference w:id="59"/>
        </w:r>
      </w:del>
      <w:r>
        <w:rPr>
          <w:rFonts w:eastAsiaTheme="minorHAnsi"/>
          <w:iCs/>
          <w:color w:val="000000"/>
          <w:szCs w:val="24"/>
        </w:rPr>
        <w:t>.</w:t>
      </w:r>
    </w:p>
    <w:p w:rsidR="00335E00" w:rsidRPr="00B676E8" w:rsidRDefault="00E4143A" w:rsidP="00B50613">
      <w:pPr>
        <w:pStyle w:val="ListParagraph"/>
        <w:numPr>
          <w:ilvl w:val="1"/>
          <w:numId w:val="1"/>
        </w:numPr>
      </w:pPr>
      <w:del w:id="60" w:author="vuppala" w:date="2012-05-10T09:51:00Z">
        <w:r w:rsidDel="008266FA">
          <w:rPr>
            <w:rFonts w:eastAsiaTheme="minorHAnsi"/>
            <w:iCs/>
            <w:color w:val="000000"/>
            <w:szCs w:val="24"/>
          </w:rPr>
          <w:delText>A</w:delText>
        </w:r>
        <w:r w:rsidR="00335E00" w:rsidDel="008266FA">
          <w:rPr>
            <w:rFonts w:eastAsiaTheme="minorHAnsi"/>
            <w:iCs/>
            <w:color w:val="000000"/>
            <w:szCs w:val="24"/>
          </w:rPr>
          <w:delText>tte</w:delText>
        </w:r>
        <w:r w:rsidDel="008266FA">
          <w:rPr>
            <w:rFonts w:eastAsiaTheme="minorHAnsi"/>
            <w:iCs/>
            <w:color w:val="000000"/>
            <w:szCs w:val="24"/>
          </w:rPr>
          <w:delText xml:space="preserve">mpts to </w:delText>
        </w:r>
      </w:del>
      <w:ins w:id="61" w:author="vuppala" w:date="2012-05-10T09:51:00Z">
        <w:r w:rsidR="008266FA">
          <w:rPr>
            <w:rFonts w:eastAsiaTheme="minorHAnsi"/>
            <w:iCs/>
            <w:color w:val="000000"/>
            <w:szCs w:val="24"/>
          </w:rPr>
          <w:t>A</w:t>
        </w:r>
      </w:ins>
      <w:del w:id="62" w:author="vuppala" w:date="2012-05-10T09:51:00Z">
        <w:r w:rsidDel="008266FA">
          <w:rPr>
            <w:rFonts w:eastAsiaTheme="minorHAnsi"/>
            <w:iCs/>
            <w:color w:val="000000"/>
            <w:szCs w:val="24"/>
          </w:rPr>
          <w:delText>a</w:delText>
        </w:r>
      </w:del>
      <w:r>
        <w:rPr>
          <w:rFonts w:eastAsiaTheme="minorHAnsi"/>
          <w:iCs/>
          <w:color w:val="000000"/>
          <w:szCs w:val="24"/>
        </w:rPr>
        <w:t xml:space="preserve">ccess </w:t>
      </w:r>
      <w:ins w:id="63" w:author="vuppala" w:date="2012-05-11T00:21:00Z">
        <w:r w:rsidR="00D25AFC">
          <w:rPr>
            <w:rFonts w:eastAsiaTheme="minorHAnsi"/>
            <w:iCs/>
            <w:color w:val="000000"/>
            <w:szCs w:val="24"/>
          </w:rPr>
          <w:t xml:space="preserve">to </w:t>
        </w:r>
      </w:ins>
      <w:del w:id="64" w:author="vuppala" w:date="2012-05-11T00:21:00Z">
        <w:r w:rsidDel="00D25AFC">
          <w:rPr>
            <w:rFonts w:eastAsiaTheme="minorHAnsi"/>
            <w:iCs/>
            <w:color w:val="000000"/>
            <w:szCs w:val="24"/>
          </w:rPr>
          <w:delText xml:space="preserve">the NSCL </w:delText>
        </w:r>
      </w:del>
      <w:r>
        <w:rPr>
          <w:rFonts w:eastAsiaTheme="minorHAnsi"/>
          <w:iCs/>
          <w:color w:val="000000"/>
          <w:szCs w:val="24"/>
        </w:rPr>
        <w:t xml:space="preserve">Laboratory Control System </w:t>
      </w:r>
      <w:del w:id="65" w:author="vuppala" w:date="2012-05-10T09:37:00Z">
        <w:r w:rsidDel="002764D8">
          <w:rPr>
            <w:rFonts w:eastAsiaTheme="minorHAnsi"/>
            <w:iCs/>
            <w:color w:val="000000"/>
            <w:szCs w:val="24"/>
          </w:rPr>
          <w:delText xml:space="preserve">Network </w:delText>
        </w:r>
      </w:del>
      <w:proofErr w:type="gramStart"/>
      <w:r>
        <w:rPr>
          <w:rFonts w:eastAsiaTheme="minorHAnsi"/>
          <w:iCs/>
          <w:color w:val="000000"/>
          <w:szCs w:val="24"/>
        </w:rPr>
        <w:t xml:space="preserve">shall be </w:t>
      </w:r>
      <w:commentRangeStart w:id="66"/>
      <w:r>
        <w:rPr>
          <w:rFonts w:eastAsiaTheme="minorHAnsi"/>
          <w:iCs/>
          <w:color w:val="000000"/>
          <w:szCs w:val="24"/>
        </w:rPr>
        <w:t>logged</w:t>
      </w:r>
      <w:commentRangeEnd w:id="66"/>
      <w:proofErr w:type="gramEnd"/>
      <w:r w:rsidR="00CC4E11">
        <w:rPr>
          <w:rStyle w:val="CommentReference"/>
        </w:rPr>
        <w:commentReference w:id="66"/>
      </w:r>
      <w:r w:rsidR="00335E00">
        <w:rPr>
          <w:rFonts w:eastAsiaTheme="minorHAnsi"/>
          <w:iCs/>
          <w:color w:val="000000"/>
          <w:szCs w:val="24"/>
        </w:rPr>
        <w:t>.</w:t>
      </w:r>
    </w:p>
    <w:p w:rsidR="00E648E2" w:rsidRPr="00CD7930" w:rsidRDefault="00335E00" w:rsidP="00B50613">
      <w:pPr>
        <w:pStyle w:val="ListParagraph"/>
        <w:numPr>
          <w:ilvl w:val="1"/>
          <w:numId w:val="1"/>
        </w:numPr>
        <w:rPr>
          <w:ins w:id="67" w:author="vuppala" w:date="2012-05-02T09:59:00Z"/>
          <w:rPrChange w:id="68" w:author="vuppala" w:date="2012-05-02T09:59:00Z">
            <w:rPr>
              <w:ins w:id="69" w:author="vuppala" w:date="2012-05-02T09:59:00Z"/>
              <w:rFonts w:eastAsiaTheme="minorHAnsi"/>
              <w:iCs/>
              <w:color w:val="000000"/>
              <w:szCs w:val="24"/>
            </w:rPr>
          </w:rPrChange>
        </w:rPr>
      </w:pPr>
      <w:r>
        <w:rPr>
          <w:rFonts w:eastAsiaTheme="minorHAnsi"/>
          <w:iCs/>
          <w:color w:val="000000"/>
          <w:szCs w:val="24"/>
        </w:rPr>
        <w:t xml:space="preserve">Risks to the integrity, reliability, and performance of </w:t>
      </w:r>
      <w:del w:id="70" w:author="vuppala" w:date="2012-05-11T00:21:00Z">
        <w:r w:rsidDel="00D25AFC">
          <w:rPr>
            <w:rFonts w:eastAsiaTheme="minorHAnsi"/>
            <w:iCs/>
            <w:color w:val="000000"/>
            <w:szCs w:val="24"/>
          </w:rPr>
          <w:delText xml:space="preserve">the NSCL </w:delText>
        </w:r>
      </w:del>
      <w:r>
        <w:rPr>
          <w:rFonts w:eastAsiaTheme="minorHAnsi"/>
          <w:iCs/>
          <w:color w:val="000000"/>
          <w:szCs w:val="24"/>
        </w:rPr>
        <w:t xml:space="preserve">Laboratory Control System </w:t>
      </w:r>
      <w:del w:id="71" w:author="vuppala" w:date="2012-05-10T09:37:00Z">
        <w:r w:rsidDel="002764D8">
          <w:rPr>
            <w:rFonts w:eastAsiaTheme="minorHAnsi"/>
            <w:iCs/>
            <w:color w:val="000000"/>
            <w:szCs w:val="24"/>
          </w:rPr>
          <w:delText xml:space="preserve">Network </w:delText>
        </w:r>
      </w:del>
      <w:proofErr w:type="gramStart"/>
      <w:r>
        <w:rPr>
          <w:rFonts w:eastAsiaTheme="minorHAnsi"/>
          <w:iCs/>
          <w:color w:val="000000"/>
          <w:szCs w:val="24"/>
        </w:rPr>
        <w:t>shall be documented and periodically reviewed</w:t>
      </w:r>
      <w:proofErr w:type="gramEnd"/>
      <w:r>
        <w:rPr>
          <w:rFonts w:eastAsiaTheme="minorHAnsi"/>
          <w:iCs/>
          <w:color w:val="000000"/>
          <w:szCs w:val="24"/>
        </w:rPr>
        <w:t>.</w:t>
      </w:r>
      <w:del w:id="72" w:author="vuppala" w:date="2012-05-10T23:34:00Z">
        <w:r w:rsidR="00E4143A" w:rsidDel="00A9645A">
          <w:rPr>
            <w:rFonts w:eastAsiaTheme="minorHAnsi"/>
            <w:iCs/>
            <w:color w:val="000000"/>
            <w:szCs w:val="24"/>
          </w:rPr>
          <w:delText xml:space="preserve">   </w:delText>
        </w:r>
      </w:del>
    </w:p>
    <w:p w:rsidR="00CD7930" w:rsidRPr="00050BC4" w:rsidDel="00A9645A" w:rsidRDefault="00CD7930" w:rsidP="00CC4E11">
      <w:pPr>
        <w:pStyle w:val="ListParagraph"/>
        <w:numPr>
          <w:ilvl w:val="1"/>
          <w:numId w:val="1"/>
        </w:numPr>
        <w:rPr>
          <w:del w:id="73" w:author="vuppala" w:date="2012-05-10T23:34:00Z"/>
        </w:rPr>
      </w:pPr>
    </w:p>
    <w:p w:rsidR="00050BC4" w:rsidRDefault="00050BC4" w:rsidP="00050BC4">
      <w:pPr>
        <w:pStyle w:val="Heading1"/>
      </w:pPr>
      <w:r>
        <w:t>Policy Requirements</w:t>
      </w:r>
    </w:p>
    <w:p w:rsidR="00056EF0" w:rsidRDefault="00056EF0" w:rsidP="00A04EA6"/>
    <w:p w:rsidR="00C955A7" w:rsidRDefault="00C955A7" w:rsidP="008D5C4F">
      <w:pPr>
        <w:pStyle w:val="Heading1"/>
      </w:pPr>
      <w:r w:rsidRPr="008D5C4F">
        <w:t>Exceptions</w:t>
      </w:r>
    </w:p>
    <w:p w:rsidR="00975B50" w:rsidRPr="00975B50" w:rsidRDefault="00975B50" w:rsidP="001C251F">
      <w:pPr>
        <w:pStyle w:val="ListParagraph"/>
        <w:ind w:left="1080"/>
      </w:pPr>
    </w:p>
    <w:p w:rsidR="00F05D0B" w:rsidRDefault="00A10ABA" w:rsidP="00A10ABA">
      <w:pPr>
        <w:pStyle w:val="Heading1"/>
      </w:pPr>
      <w:r>
        <w:t>References</w:t>
      </w:r>
    </w:p>
    <w:p w:rsidR="00A233FA" w:rsidRPr="00110CAB" w:rsidRDefault="00A233FA" w:rsidP="00A233FA">
      <w:pPr>
        <w:pStyle w:val="ListParagraph"/>
        <w:ind w:left="1080"/>
      </w:pPr>
    </w:p>
    <w:p w:rsidR="00FF7BA7" w:rsidRPr="002C078D" w:rsidRDefault="0030055B" w:rsidP="002A08F4">
      <w:pPr>
        <w:pStyle w:val="Heading1"/>
      </w:pPr>
      <w:r>
        <w:t xml:space="preserve">Revision </w:t>
      </w:r>
      <w:r w:rsidR="00FF7BA7" w:rsidRPr="002C078D">
        <w:t>History</w:t>
      </w:r>
    </w:p>
    <w:tbl>
      <w:tblPr>
        <w:tblW w:w="945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1350"/>
        <w:gridCol w:w="1260"/>
        <w:gridCol w:w="6840"/>
      </w:tblGrid>
      <w:tr w:rsidR="00FF7BA7" w:rsidRPr="002568B6" w:rsidTr="00E92262">
        <w:trPr>
          <w:cantSplit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F7BA7" w:rsidRPr="00B8430C" w:rsidRDefault="00FF7BA7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Revision</w:t>
            </w:r>
          </w:p>
          <w:p w:rsidR="00FF7BA7" w:rsidRPr="00B8430C" w:rsidRDefault="00B8430C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Level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F7BA7" w:rsidRPr="00B8430C" w:rsidRDefault="00B8430C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Date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F7BA7" w:rsidRPr="00B8430C" w:rsidRDefault="00B8430C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Revision Changes</w:t>
            </w:r>
          </w:p>
        </w:tc>
      </w:tr>
      <w:tr w:rsidR="00FF7BA7" w:rsidRPr="002568B6" w:rsidTr="00CC44B2">
        <w:trPr>
          <w:cantSplit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BA7" w:rsidRPr="002568B6" w:rsidRDefault="00FF7BA7" w:rsidP="00C955A7">
            <w:pPr>
              <w:pStyle w:val="List"/>
              <w:ind w:left="0" w:firstLine="0"/>
              <w:rPr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BA7" w:rsidRPr="002568B6" w:rsidRDefault="00FF7BA7" w:rsidP="00C955A7">
            <w:pPr>
              <w:pStyle w:val="List"/>
              <w:ind w:left="0" w:firstLine="0"/>
              <w:rPr>
                <w:szCs w:val="24"/>
              </w:rPr>
            </w:pP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BA7" w:rsidRPr="002568B6" w:rsidRDefault="00FF7BA7" w:rsidP="00C955A7">
            <w:pPr>
              <w:pStyle w:val="List"/>
              <w:ind w:left="0" w:firstLine="0"/>
              <w:rPr>
                <w:szCs w:val="24"/>
              </w:rPr>
            </w:pPr>
          </w:p>
        </w:tc>
      </w:tr>
    </w:tbl>
    <w:p w:rsidR="00CC44B2" w:rsidRDefault="00CC44B2" w:rsidP="00CC44B2">
      <w:pPr>
        <w:pStyle w:val="Heading1"/>
        <w:numPr>
          <w:ilvl w:val="0"/>
          <w:numId w:val="0"/>
        </w:numPr>
        <w:ind w:left="360"/>
      </w:pPr>
    </w:p>
    <w:p w:rsidR="00C955A7" w:rsidRDefault="00B8430C" w:rsidP="00B8430C">
      <w:pPr>
        <w:pStyle w:val="Heading1"/>
      </w:pPr>
      <w:r>
        <w:t>Reviews</w:t>
      </w:r>
    </w:p>
    <w:tbl>
      <w:tblPr>
        <w:tblW w:w="945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7830"/>
        <w:gridCol w:w="1620"/>
      </w:tblGrid>
      <w:tr w:rsidR="00B8430C" w:rsidRPr="002568B6" w:rsidTr="00E92262">
        <w:trPr>
          <w:cantSplit/>
        </w:trPr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8430C" w:rsidRPr="00B8430C" w:rsidRDefault="00B8430C" w:rsidP="00C02A2D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Reviewer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8430C" w:rsidRPr="00B8430C" w:rsidRDefault="00B8430C" w:rsidP="00C02A2D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Review Date</w:t>
            </w:r>
          </w:p>
        </w:tc>
      </w:tr>
      <w:tr w:rsidR="00B8430C" w:rsidRPr="002568B6" w:rsidTr="00CC44B2">
        <w:trPr>
          <w:cantSplit/>
        </w:trPr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30C" w:rsidRPr="002568B6" w:rsidRDefault="00CC44B2" w:rsidP="00C02A2D">
            <w:pPr>
              <w:pStyle w:val="List"/>
              <w:ind w:left="0" w:firstLine="0"/>
              <w:rPr>
                <w:szCs w:val="24"/>
              </w:rPr>
            </w:pPr>
            <w:r>
              <w:rPr>
                <w:szCs w:val="24"/>
              </w:rPr>
              <w:t>Information Security Working Group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30C" w:rsidRPr="002568B6" w:rsidRDefault="00B8430C" w:rsidP="00C02A2D">
            <w:pPr>
              <w:pStyle w:val="List"/>
              <w:ind w:left="0" w:firstLine="0"/>
              <w:rPr>
                <w:szCs w:val="24"/>
              </w:rPr>
            </w:pPr>
          </w:p>
        </w:tc>
      </w:tr>
    </w:tbl>
    <w:p w:rsidR="00C955A7" w:rsidRDefault="00C955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Cs w:val="24"/>
          <w:u w:val="single"/>
        </w:rPr>
      </w:pPr>
    </w:p>
    <w:p w:rsidR="00FF7BA7" w:rsidRDefault="00FF7BA7" w:rsidP="00FF7BA7">
      <w:pPr>
        <w:autoSpaceDE w:val="0"/>
        <w:autoSpaceDN w:val="0"/>
        <w:adjustRightInd w:val="0"/>
        <w:spacing w:before="100" w:after="100"/>
        <w:rPr>
          <w:color w:val="000000"/>
          <w:szCs w:val="24"/>
        </w:rPr>
      </w:pPr>
    </w:p>
    <w:p w:rsidR="00FF7BA7" w:rsidRDefault="00FF7B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 w:val="28"/>
          <w:szCs w:val="28"/>
          <w:u w:val="single"/>
        </w:rPr>
      </w:pPr>
    </w:p>
    <w:p w:rsidR="00FF7BA7" w:rsidRDefault="00FF7BA7" w:rsidP="00FF7BA7">
      <w:pPr>
        <w:autoSpaceDE w:val="0"/>
        <w:autoSpaceDN w:val="0"/>
        <w:adjustRightInd w:val="0"/>
        <w:spacing w:before="100" w:after="100"/>
        <w:jc w:val="center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Approved</w:t>
      </w:r>
    </w:p>
    <w:p w:rsidR="00CC44B2" w:rsidRDefault="00CC44B2" w:rsidP="00FF7BA7">
      <w:pPr>
        <w:autoSpaceDE w:val="0"/>
        <w:autoSpaceDN w:val="0"/>
        <w:adjustRightInd w:val="0"/>
        <w:spacing w:before="100" w:after="100"/>
        <w:jc w:val="center"/>
        <w:rPr>
          <w:b/>
          <w:color w:val="000000"/>
          <w:sz w:val="28"/>
          <w:szCs w:val="28"/>
          <w:u w:val="single"/>
        </w:rPr>
      </w:pPr>
    </w:p>
    <w:p w:rsidR="00CC44B2" w:rsidRPr="002568B6" w:rsidRDefault="00CC44B2" w:rsidP="00FF7BA7">
      <w:pPr>
        <w:autoSpaceDE w:val="0"/>
        <w:autoSpaceDN w:val="0"/>
        <w:adjustRightInd w:val="0"/>
        <w:spacing w:before="100" w:after="100"/>
        <w:jc w:val="center"/>
        <w:rPr>
          <w:b/>
          <w:color w:val="000000"/>
          <w:sz w:val="28"/>
          <w:szCs w:val="28"/>
          <w:u w:val="single"/>
        </w:rPr>
      </w:pPr>
    </w:p>
    <w:p w:rsidR="00FF7BA7" w:rsidRPr="002568B6" w:rsidRDefault="00FF7BA7" w:rsidP="00FF7BA7">
      <w:pPr>
        <w:autoSpaceDE w:val="0"/>
        <w:autoSpaceDN w:val="0"/>
        <w:adjustRightInd w:val="0"/>
        <w:spacing w:before="100" w:after="100"/>
        <w:rPr>
          <w:color w:val="000000"/>
          <w:szCs w:val="24"/>
        </w:rPr>
      </w:pPr>
    </w:p>
    <w:p w:rsidR="00FF7BA7" w:rsidRPr="002568B6" w:rsidRDefault="008156F8" w:rsidP="00FF7BA7">
      <w:pPr>
        <w:autoSpaceDE w:val="0"/>
        <w:autoSpaceDN w:val="0"/>
        <w:adjustRightInd w:val="0"/>
        <w:spacing w:before="100" w:after="100"/>
        <w:rPr>
          <w:color w:val="000000"/>
          <w:szCs w:val="24"/>
        </w:rPr>
      </w:pPr>
      <w:r>
        <w:rPr>
          <w:b/>
          <w:color w:val="000000"/>
          <w:szCs w:val="24"/>
          <w:u w:val="single"/>
        </w:rPr>
        <w:t>Department Head</w:t>
      </w:r>
      <w:r w:rsidR="00FF7BA7" w:rsidRPr="002568B6">
        <w:rPr>
          <w:b/>
          <w:color w:val="000000"/>
          <w:szCs w:val="24"/>
          <w:u w:val="single"/>
        </w:rPr>
        <w:t>:</w:t>
      </w:r>
      <w:r w:rsidR="00FF7BA7" w:rsidRPr="00F20D27">
        <w:rPr>
          <w:b/>
          <w:color w:val="000000"/>
          <w:szCs w:val="24"/>
        </w:rPr>
        <w:t xml:space="preserve"> </w:t>
      </w:r>
      <w:r w:rsidR="00FF7BA7" w:rsidRPr="00F20D27">
        <w:rPr>
          <w:b/>
          <w:color w:val="000000"/>
          <w:szCs w:val="24"/>
        </w:rPr>
        <w:tab/>
      </w:r>
      <w:r w:rsidR="00FF7BA7">
        <w:rPr>
          <w:b/>
          <w:color w:val="000000"/>
          <w:szCs w:val="24"/>
        </w:rPr>
        <w:tab/>
      </w:r>
      <w:r w:rsidR="00FF7BA7">
        <w:rPr>
          <w:b/>
          <w:color w:val="000000"/>
          <w:szCs w:val="24"/>
        </w:rPr>
        <w:tab/>
      </w:r>
      <w:r w:rsidR="00FF7BA7" w:rsidRPr="002568B6">
        <w:rPr>
          <w:color w:val="000000"/>
          <w:szCs w:val="24"/>
        </w:rPr>
        <w:t>___________</w:t>
      </w:r>
      <w:r w:rsidR="00FF7BA7">
        <w:rPr>
          <w:color w:val="000000"/>
          <w:szCs w:val="24"/>
        </w:rPr>
        <w:t>_____________________</w:t>
      </w:r>
    </w:p>
    <w:p w:rsidR="00FF7BA7" w:rsidRPr="002568B6" w:rsidRDefault="00FF7B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Cs w:val="24"/>
        </w:rPr>
      </w:pPr>
    </w:p>
    <w:p w:rsidR="00FF7BA7" w:rsidRPr="00AA236F" w:rsidRDefault="00FF7B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Cs w:val="24"/>
        </w:rPr>
      </w:pPr>
      <w:r w:rsidRPr="002568B6">
        <w:rPr>
          <w:b/>
          <w:color w:val="000000"/>
          <w:szCs w:val="24"/>
        </w:rPr>
        <w:t>Approval Date: ______________</w:t>
      </w:r>
      <w:r>
        <w:rPr>
          <w:b/>
          <w:color w:val="000000"/>
          <w:szCs w:val="24"/>
        </w:rPr>
        <w:t>__</w:t>
      </w:r>
      <w:r>
        <w:rPr>
          <w:b/>
          <w:color w:val="000000"/>
          <w:szCs w:val="24"/>
        </w:rPr>
        <w:tab/>
      </w:r>
      <w:r>
        <w:rPr>
          <w:b/>
          <w:color w:val="000000"/>
          <w:szCs w:val="24"/>
        </w:rPr>
        <w:tab/>
        <w:t xml:space="preserve">Effective Date: </w:t>
      </w:r>
      <w:r w:rsidRPr="002568B6">
        <w:rPr>
          <w:b/>
          <w:color w:val="000000"/>
          <w:szCs w:val="24"/>
        </w:rPr>
        <w:t>______________</w:t>
      </w:r>
      <w:r>
        <w:rPr>
          <w:b/>
          <w:color w:val="000000"/>
          <w:szCs w:val="24"/>
        </w:rPr>
        <w:t>__</w:t>
      </w:r>
    </w:p>
    <w:p w:rsidR="00FF7BA7" w:rsidRPr="006E6A72" w:rsidRDefault="00FF7BA7" w:rsidP="00FF7BA7">
      <w:pPr>
        <w:pStyle w:val="ListParagraph"/>
        <w:ind w:left="360"/>
      </w:pPr>
    </w:p>
    <w:p w:rsidR="00375E14" w:rsidRDefault="00375E14" w:rsidP="00C955A7">
      <w:pPr>
        <w:spacing w:after="200" w:line="276" w:lineRule="auto"/>
      </w:pPr>
    </w:p>
    <w:sectPr w:rsidR="00375E14" w:rsidSect="00C955A7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7" w:author="vuppala" w:date="2012-05-02T10:18:00Z" w:initials="v">
    <w:p w:rsidR="00FB0905" w:rsidRDefault="00FB0905">
      <w:pPr>
        <w:pStyle w:val="CommentText"/>
      </w:pPr>
      <w:r>
        <w:rPr>
          <w:rStyle w:val="CommentReference"/>
        </w:rPr>
        <w:annotationRef/>
      </w:r>
      <w:r w:rsidRPr="00CD7930">
        <w:t xml:space="preserve">To me, “Laboratory Control System Network” means the hardware and software used to interconnect devices and controllers on the control system (switches, routers, firewalls etc); “Laboratory Control System” includes IOCs, PLCs, Embedded Controllers, EPICS Gateways etc besides the network. </w:t>
      </w:r>
      <w:r>
        <w:t xml:space="preserve">Looks like they are being used interchangeably. </w:t>
      </w:r>
    </w:p>
  </w:comment>
  <w:comment w:id="8" w:author="vuppala" w:date="2012-05-02T09:54:00Z" w:initials="v">
    <w:p w:rsidR="00FB0905" w:rsidRDefault="00FB0905">
      <w:pPr>
        <w:pStyle w:val="CommentText"/>
      </w:pPr>
      <w:r>
        <w:rPr>
          <w:rStyle w:val="CommentReference"/>
        </w:rPr>
        <w:annotationRef/>
      </w:r>
      <w:r>
        <w:t>I assume we will restrict it to ‘production control system’ in the definitions?</w:t>
      </w:r>
    </w:p>
  </w:comment>
  <w:comment w:id="39" w:author="vuppala" w:date="2012-05-02T10:20:00Z" w:initials="v">
    <w:p w:rsidR="00FB0905" w:rsidRDefault="00FB0905">
      <w:pPr>
        <w:pStyle w:val="CommentText"/>
      </w:pPr>
      <w:r>
        <w:rPr>
          <w:rStyle w:val="CommentReference"/>
        </w:rPr>
        <w:annotationRef/>
      </w:r>
      <w:r>
        <w:t>Will “</w:t>
      </w:r>
      <w:r w:rsidRPr="00CD7930">
        <w:t>Physical and remote access to Production CCF shall be limited to Users and Processes that have a legitimate laboratory business need</w:t>
      </w:r>
      <w:r>
        <w:t>” be better?</w:t>
      </w:r>
    </w:p>
  </w:comment>
  <w:comment w:id="51" w:author="vuppala" w:date="2012-05-02T09:59:00Z" w:initials="v">
    <w:p w:rsidR="00FB0905" w:rsidRDefault="00FB0905">
      <w:pPr>
        <w:pStyle w:val="CommentText"/>
      </w:pPr>
      <w:r>
        <w:rPr>
          <w:rStyle w:val="CommentReference"/>
        </w:rPr>
        <w:annotationRef/>
      </w:r>
      <w:r>
        <w:t xml:space="preserve"> How </w:t>
      </w:r>
      <w:proofErr w:type="gramStart"/>
      <w:r>
        <w:t>about  “</w:t>
      </w:r>
      <w:proofErr w:type="gramEnd"/>
      <w:r w:rsidRPr="00CD7930">
        <w:t>Laboratory Control System shall restrict (remote) access to Production CCF to authorized Users and Processes (identified in the Access Control List)</w:t>
      </w:r>
      <w:r>
        <w:t xml:space="preserve">”? </w:t>
      </w:r>
    </w:p>
  </w:comment>
  <w:comment w:id="59" w:author="vuppala" w:date="2012-05-02T10:11:00Z" w:initials="v">
    <w:p w:rsidR="00FB0905" w:rsidRDefault="00FB0905">
      <w:pPr>
        <w:pStyle w:val="CommentText"/>
      </w:pPr>
      <w:r>
        <w:rPr>
          <w:rStyle w:val="CommentReference"/>
        </w:rPr>
        <w:annotationRef/>
      </w:r>
      <w:r>
        <w:t>Does ‘Devices’ here mean IOCs, PLCs, Consoles, and gateways? Is “</w:t>
      </w:r>
      <w:r w:rsidRPr="00CC4E11">
        <w:t xml:space="preserve">Points of access to </w:t>
      </w:r>
      <w:r>
        <w:t xml:space="preserve">Production CCF shall be secured” more generic? </w:t>
      </w:r>
      <w:r w:rsidRPr="00CC4E11">
        <w:t>This prevents field and control consoles to be left open. It also secur</w:t>
      </w:r>
      <w:r>
        <w:t>es user PCs, IOCs, gateways etc</w:t>
      </w:r>
    </w:p>
  </w:comment>
  <w:comment w:id="66" w:author="vuppala" w:date="2012-05-02T10:11:00Z" w:initials="v">
    <w:p w:rsidR="00FB0905" w:rsidRDefault="00FB0905">
      <w:pPr>
        <w:pStyle w:val="CommentText"/>
      </w:pPr>
      <w:r>
        <w:rPr>
          <w:rStyle w:val="CommentReference"/>
        </w:rPr>
        <w:annotationRef/>
      </w:r>
      <w:r>
        <w:t xml:space="preserve">Does this include </w:t>
      </w:r>
      <w:proofErr w:type="spellStart"/>
      <w:r>
        <w:t>caputs</w:t>
      </w:r>
      <w:proofErr w:type="spellEnd"/>
      <w:r>
        <w:t>, logins to IOCs, and connections to the network? Will “</w:t>
      </w:r>
      <w:r w:rsidRPr="00CC4E11">
        <w:t>Attempts to access Production CCF</w:t>
      </w:r>
      <w:proofErr w:type="gramStart"/>
      <w:r w:rsidRPr="00CC4E11">
        <w:t>,  Laboratory</w:t>
      </w:r>
      <w:proofErr w:type="gramEnd"/>
      <w:r w:rsidRPr="00CC4E11">
        <w:t xml:space="preserve"> Control System, and connections to Laboratory Control S</w:t>
      </w:r>
      <w:r>
        <w:t>ystem Network shall be logged” be more suitable? T</w:t>
      </w:r>
      <w:r w:rsidRPr="00CC4E11">
        <w:t xml:space="preserve">his </w:t>
      </w:r>
      <w:r>
        <w:t>will include</w:t>
      </w:r>
      <w:r w:rsidRPr="00CC4E11">
        <w:t xml:space="preserve"> </w:t>
      </w:r>
      <w:proofErr w:type="spellStart"/>
      <w:r w:rsidRPr="00CC4E11">
        <w:t>caputs</w:t>
      </w:r>
      <w:proofErr w:type="spellEnd"/>
      <w:r w:rsidRPr="00CC4E11">
        <w:t>/</w:t>
      </w:r>
      <w:proofErr w:type="spellStart"/>
      <w:r w:rsidRPr="00CC4E11">
        <w:t>cagets</w:t>
      </w:r>
      <w:proofErr w:type="spellEnd"/>
      <w:r w:rsidRPr="00CC4E11">
        <w:t>, logins to IOCs, connecti</w:t>
      </w:r>
      <w:r>
        <w:t>ons to the control network etc.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0905" w:rsidRDefault="00FB0905" w:rsidP="00FF7BA7">
      <w:r>
        <w:separator/>
      </w:r>
    </w:p>
  </w:endnote>
  <w:endnote w:type="continuationSeparator" w:id="0">
    <w:p w:rsidR="00FB0905" w:rsidRDefault="00FB0905" w:rsidP="00FF7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decorative"/>
    <w:notTrueType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02766386"/>
      <w:placeholder>
        <w:docPart w:val="AF4E9C732B104282A83A586D8D72C691"/>
      </w:placeholder>
      <w:temporary/>
      <w:showingPlcHdr/>
    </w:sdtPr>
    <w:sdtContent>
      <w:p w:rsidR="00FB0905" w:rsidRDefault="00FB0905">
        <w:pPr>
          <w:pStyle w:val="Footer"/>
        </w:pPr>
        <w:r>
          <w:t>[Type text]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0905" w:rsidRDefault="00FB0905" w:rsidP="00474AB6">
    <w:pPr>
      <w:rPr>
        <w:sz w:val="20"/>
      </w:rPr>
    </w:pPr>
  </w:p>
  <w:p w:rsidR="00FB0905" w:rsidRDefault="00FB0905" w:rsidP="00474AB6">
    <w:pPr>
      <w:rPr>
        <w:sz w:val="20"/>
      </w:rPr>
    </w:pPr>
    <w:r>
      <w:rPr>
        <w:noProof/>
        <w:sz w:val="20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2" type="#_x0000_t32" style="position:absolute;margin-left:0;margin-top:8.4pt;width:469.35pt;height:0;z-index:251659264" o:connectortype="straight"/>
      </w:pict>
    </w:r>
  </w:p>
  <w:p w:rsidR="00FB0905" w:rsidRDefault="00FB0905" w:rsidP="00474AB6">
    <w:r>
      <w:rPr>
        <w:sz w:val="20"/>
      </w:rPr>
      <w:t xml:space="preserve">Argus </w:t>
    </w:r>
    <w:r w:rsidRPr="00BB7DEC">
      <w:rPr>
        <w:sz w:val="20"/>
      </w:rPr>
      <w:t xml:space="preserve">ISMS </w:t>
    </w:r>
    <w:r w:rsidRPr="00BB7DEC">
      <w:rPr>
        <w:sz w:val="20"/>
      </w:rPr>
      <w:ptab w:relativeTo="margin" w:alignment="center" w:leader="none"/>
    </w:r>
    <w:r w:rsidRPr="00BB7DEC">
      <w:rPr>
        <w:sz w:val="20"/>
      </w:rPr>
      <w:t>Policy</w:t>
    </w:r>
    <w:r w:rsidRPr="00BB7DEC">
      <w:rPr>
        <w:sz w:val="20"/>
      </w:rPr>
      <w:ptab w:relativeTo="margin" w:alignment="right" w:leader="none"/>
    </w:r>
    <w:r w:rsidRPr="00BB7DEC">
      <w:rPr>
        <w:sz w:val="20"/>
      </w:rPr>
      <w:t xml:space="preserve"> </w:t>
    </w:r>
    <w:sdt>
      <w:sdtPr>
        <w:id w:val="502766401"/>
        <w:docPartObj>
          <w:docPartGallery w:val="Page Numbers (Top of Page)"/>
          <w:docPartUnique/>
        </w:docPartObj>
      </w:sdtPr>
      <w:sdtContent>
        <w:r w:rsidRPr="00BB7DEC">
          <w:rPr>
            <w:sz w:val="20"/>
          </w:rPr>
          <w:t xml:space="preserve">Page </w:t>
        </w:r>
        <w:r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PAGE </w:instrText>
        </w:r>
        <w:r w:rsidRPr="00BB7DEC">
          <w:rPr>
            <w:sz w:val="20"/>
          </w:rPr>
          <w:fldChar w:fldCharType="separate"/>
        </w:r>
        <w:r w:rsidR="00E61FFD">
          <w:rPr>
            <w:noProof/>
            <w:sz w:val="20"/>
          </w:rPr>
          <w:t>2</w:t>
        </w:r>
        <w:r w:rsidRPr="00BB7DEC">
          <w:rPr>
            <w:sz w:val="20"/>
          </w:rPr>
          <w:fldChar w:fldCharType="end"/>
        </w:r>
        <w:r w:rsidRPr="00BB7DEC">
          <w:rPr>
            <w:sz w:val="20"/>
          </w:rPr>
          <w:t xml:space="preserve"> of </w:t>
        </w:r>
        <w:r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NUMPAGES  </w:instrText>
        </w:r>
        <w:r w:rsidRPr="00BB7DEC">
          <w:rPr>
            <w:sz w:val="20"/>
          </w:rPr>
          <w:fldChar w:fldCharType="separate"/>
        </w:r>
        <w:r w:rsidR="00E61FFD">
          <w:rPr>
            <w:noProof/>
            <w:sz w:val="20"/>
          </w:rPr>
          <w:t>2</w:t>
        </w:r>
        <w:r w:rsidRPr="00BB7DEC">
          <w:rPr>
            <w:sz w:val="20"/>
          </w:rPr>
          <w:fldChar w:fldCharType="end"/>
        </w:r>
      </w:sdtContent>
    </w:sdt>
  </w:p>
  <w:p w:rsidR="00FB0905" w:rsidRDefault="00FB090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0905" w:rsidRDefault="00FB0905">
    <w:pPr>
      <w:rPr>
        <w:sz w:val="20"/>
      </w:rPr>
    </w:pPr>
  </w:p>
  <w:p w:rsidR="00FB0905" w:rsidRDefault="00FB0905">
    <w:pPr>
      <w:rPr>
        <w:sz w:val="20"/>
      </w:rPr>
    </w:pPr>
    <w:r>
      <w:rPr>
        <w:noProof/>
        <w:sz w:val="20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0;margin-top:4.8pt;width:469.35pt;height:0;z-index:251658240" o:connectortype="straight"/>
      </w:pict>
    </w:r>
  </w:p>
  <w:p w:rsidR="00FB0905" w:rsidRDefault="00FB0905">
    <w:r>
      <w:rPr>
        <w:sz w:val="20"/>
      </w:rPr>
      <w:t xml:space="preserve">Argus </w:t>
    </w:r>
    <w:r w:rsidRPr="00BB7DEC">
      <w:rPr>
        <w:sz w:val="20"/>
      </w:rPr>
      <w:t xml:space="preserve">ISMS </w:t>
    </w:r>
    <w:r w:rsidRPr="00BB7DEC">
      <w:rPr>
        <w:sz w:val="20"/>
      </w:rPr>
      <w:ptab w:relativeTo="margin" w:alignment="center" w:leader="none"/>
    </w:r>
    <w:r w:rsidRPr="00BB7DEC">
      <w:rPr>
        <w:sz w:val="20"/>
      </w:rPr>
      <w:t>Policy</w:t>
    </w:r>
    <w:r w:rsidRPr="00BB7DEC">
      <w:rPr>
        <w:sz w:val="20"/>
      </w:rPr>
      <w:ptab w:relativeTo="margin" w:alignment="right" w:leader="none"/>
    </w:r>
    <w:r w:rsidRPr="00BB7DEC">
      <w:rPr>
        <w:sz w:val="20"/>
      </w:rPr>
      <w:t xml:space="preserve"> </w:t>
    </w:r>
    <w:sdt>
      <w:sdtPr>
        <w:id w:val="502766387"/>
        <w:docPartObj>
          <w:docPartGallery w:val="Page Numbers (Top of Page)"/>
          <w:docPartUnique/>
        </w:docPartObj>
      </w:sdtPr>
      <w:sdtContent>
        <w:r w:rsidRPr="00BB7DEC">
          <w:rPr>
            <w:sz w:val="20"/>
          </w:rPr>
          <w:t xml:space="preserve">Page </w:t>
        </w:r>
        <w:r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PAGE </w:instrText>
        </w:r>
        <w:r w:rsidRPr="00BB7DEC">
          <w:rPr>
            <w:sz w:val="20"/>
          </w:rPr>
          <w:fldChar w:fldCharType="separate"/>
        </w:r>
        <w:r w:rsidR="00E61FFD">
          <w:rPr>
            <w:noProof/>
            <w:sz w:val="20"/>
          </w:rPr>
          <w:t>1</w:t>
        </w:r>
        <w:r w:rsidRPr="00BB7DEC">
          <w:rPr>
            <w:sz w:val="20"/>
          </w:rPr>
          <w:fldChar w:fldCharType="end"/>
        </w:r>
        <w:r w:rsidRPr="00BB7DEC">
          <w:rPr>
            <w:sz w:val="20"/>
          </w:rPr>
          <w:t xml:space="preserve"> of </w:t>
        </w:r>
        <w:r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NUMPAGES  </w:instrText>
        </w:r>
        <w:r w:rsidRPr="00BB7DEC">
          <w:rPr>
            <w:sz w:val="20"/>
          </w:rPr>
          <w:fldChar w:fldCharType="separate"/>
        </w:r>
        <w:r w:rsidR="00E61FFD">
          <w:rPr>
            <w:noProof/>
            <w:sz w:val="20"/>
          </w:rPr>
          <w:t>2</w:t>
        </w:r>
        <w:r w:rsidRPr="00BB7DEC">
          <w:rPr>
            <w:sz w:val="20"/>
          </w:rPr>
          <w:fldChar w:fldCharType="end"/>
        </w:r>
      </w:sdtContent>
    </w:sdt>
  </w:p>
  <w:p w:rsidR="00FB0905" w:rsidRPr="00BB7DEC" w:rsidRDefault="00FB0905">
    <w:pPr>
      <w:pStyle w:val="Footer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0905" w:rsidRDefault="00FB0905" w:rsidP="00FF7BA7">
      <w:r>
        <w:separator/>
      </w:r>
    </w:p>
  </w:footnote>
  <w:footnote w:type="continuationSeparator" w:id="0">
    <w:p w:rsidR="00FB0905" w:rsidRDefault="00FB0905" w:rsidP="00FF7B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0905" w:rsidRDefault="00FB0905">
    <w:pPr>
      <w:pStyle w:val="Header"/>
    </w:pPr>
  </w:p>
  <w:p w:rsidR="00FB0905" w:rsidRDefault="00FB0905">
    <w:pPr>
      <w:pStyle w:val="Header"/>
    </w:pPr>
  </w:p>
  <w:p w:rsidR="00FB0905" w:rsidRDefault="00FB090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2370"/>
      <w:gridCol w:w="1050"/>
      <w:gridCol w:w="1320"/>
      <w:gridCol w:w="2370"/>
    </w:tblGrid>
    <w:tr w:rsidR="00FB0905" w:rsidTr="00C955A7">
      <w:trPr>
        <w:cantSplit/>
        <w:trHeight w:val="530"/>
      </w:trPr>
      <w:tc>
        <w:tcPr>
          <w:tcW w:w="2808" w:type="dxa"/>
          <w:vMerge w:val="restart"/>
        </w:tcPr>
        <w:p w:rsidR="00FB0905" w:rsidRDefault="00FB0905" w:rsidP="00C955A7">
          <w:pPr>
            <w:pStyle w:val="Header"/>
          </w:pPr>
          <w:r>
            <w:rPr>
              <w:rFonts w:ascii="Arial" w:hAnsi="Arial" w:cs="Arial"/>
              <w:noProof/>
              <w:color w:val="0000FF"/>
            </w:rPr>
            <w:drawing>
              <wp:inline distT="0" distB="0" distL="0" distR="0" wp14:anchorId="3170B995" wp14:editId="4C8C4632">
                <wp:extent cx="740774" cy="925551"/>
                <wp:effectExtent l="19050" t="0" r="2176" b="0"/>
                <wp:docPr id="1" name="Picture 76" descr="http://tbn3.google.com/images?q=tbn:8RffAVvCrnXaoM:http://www.niowaveinc.com/images/nscl_logo_animated.gif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6" descr="http://tbn3.google.com/images?q=tbn:8RffAVvCrnXaoM:http://www.niowaveinc.com/images/nscl_logo_animated.gif">
                          <a:hlinkClick r:id="rId1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7889" cy="93444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20" w:type="dxa"/>
          <w:gridSpan w:val="2"/>
          <w:tcBorders>
            <w:bottom w:val="nil"/>
          </w:tcBorders>
        </w:tcPr>
        <w:p w:rsidR="00FB0905" w:rsidRPr="00681C88" w:rsidRDefault="00FB0905" w:rsidP="00C955A7">
          <w:pPr>
            <w:rPr>
              <w:rFonts w:ascii="Arial" w:hAnsi="Arial" w:cs="Arial"/>
              <w:b/>
              <w:szCs w:val="22"/>
            </w:rPr>
          </w:pPr>
          <w:r w:rsidRPr="00681C88">
            <w:rPr>
              <w:rFonts w:ascii="Arial" w:hAnsi="Arial" w:cs="Arial"/>
              <w:b/>
              <w:sz w:val="22"/>
              <w:szCs w:val="22"/>
            </w:rPr>
            <w:t>P</w:t>
          </w:r>
          <w:r>
            <w:rPr>
              <w:rFonts w:ascii="Arial" w:hAnsi="Arial" w:cs="Arial"/>
              <w:b/>
              <w:sz w:val="22"/>
              <w:szCs w:val="22"/>
            </w:rPr>
            <w:t>olicy</w:t>
          </w:r>
          <w:r w:rsidRPr="00681C88">
            <w:rPr>
              <w:rFonts w:ascii="Arial" w:hAnsi="Arial" w:cs="Arial"/>
              <w:b/>
              <w:sz w:val="22"/>
              <w:szCs w:val="22"/>
            </w:rPr>
            <w:t xml:space="preserve"> Number:</w:t>
          </w:r>
          <w:r>
            <w:rPr>
              <w:rFonts w:ascii="Arial" w:hAnsi="Arial" w:cs="Arial"/>
              <w:b/>
              <w:sz w:val="22"/>
              <w:szCs w:val="22"/>
            </w:rPr>
            <w:t xml:space="preserve"> </w:t>
          </w:r>
        </w:p>
        <w:p w:rsidR="00FB0905" w:rsidRPr="00681C88" w:rsidRDefault="00FB0905" w:rsidP="00C955A7">
          <w:pPr>
            <w:pStyle w:val="Header"/>
            <w:rPr>
              <w:rFonts w:ascii="Arial" w:hAnsi="Arial" w:cs="Arial"/>
              <w:szCs w:val="22"/>
            </w:rPr>
          </w:pPr>
        </w:p>
      </w:tc>
      <w:tc>
        <w:tcPr>
          <w:tcW w:w="3690" w:type="dxa"/>
          <w:gridSpan w:val="2"/>
          <w:tcBorders>
            <w:bottom w:val="nil"/>
          </w:tcBorders>
        </w:tcPr>
        <w:p w:rsidR="00FB0905" w:rsidRPr="00681C88" w:rsidRDefault="00FB0905" w:rsidP="00C955A7">
          <w:pPr>
            <w:rPr>
              <w:rFonts w:ascii="Arial" w:hAnsi="Arial" w:cs="Arial"/>
              <w:b/>
              <w:bCs/>
              <w:color w:val="000000"/>
              <w:szCs w:val="22"/>
            </w:rPr>
          </w:pPr>
          <w:r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>Current Revision Level:</w:t>
          </w:r>
        </w:p>
        <w:p w:rsidR="00FB0905" w:rsidRPr="00681C88" w:rsidRDefault="00FB0905" w:rsidP="00C955A7">
          <w:pPr>
            <w:rPr>
              <w:rFonts w:ascii="Arial" w:hAnsi="Arial" w:cs="Arial"/>
              <w:szCs w:val="22"/>
            </w:rPr>
          </w:pPr>
        </w:p>
      </w:tc>
    </w:tr>
    <w:tr w:rsidR="00FB0905" w:rsidTr="00C955A7">
      <w:trPr>
        <w:cantSplit/>
        <w:trHeight w:val="530"/>
      </w:trPr>
      <w:tc>
        <w:tcPr>
          <w:tcW w:w="2808" w:type="dxa"/>
          <w:vMerge/>
        </w:tcPr>
        <w:p w:rsidR="00FB0905" w:rsidRDefault="00FB0905" w:rsidP="00C955A7">
          <w:pPr>
            <w:pStyle w:val="Header"/>
          </w:pPr>
        </w:p>
      </w:tc>
      <w:tc>
        <w:tcPr>
          <w:tcW w:w="2370" w:type="dxa"/>
          <w:tcBorders>
            <w:top w:val="single" w:sz="4" w:space="0" w:color="auto"/>
            <w:bottom w:val="single" w:sz="4" w:space="0" w:color="auto"/>
          </w:tcBorders>
        </w:tcPr>
        <w:p w:rsidR="00FB0905" w:rsidRPr="00681C88" w:rsidRDefault="00FB0905" w:rsidP="00C955A7">
          <w:pPr>
            <w:pStyle w:val="Header"/>
            <w:rPr>
              <w:rFonts w:ascii="Arial" w:hAnsi="Arial" w:cs="Arial"/>
              <w:b/>
              <w:bCs/>
              <w:color w:val="000000"/>
              <w:szCs w:val="22"/>
            </w:rPr>
          </w:pPr>
          <w:r w:rsidRPr="00681C88"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>Initial Issue Date:</w:t>
          </w:r>
        </w:p>
        <w:p w:rsidR="00FB0905" w:rsidRPr="0030055B" w:rsidRDefault="00FB0905" w:rsidP="0056203E">
          <w:pPr>
            <w:pStyle w:val="Header"/>
            <w:jc w:val="right"/>
            <w:rPr>
              <w:rFonts w:ascii="Arial" w:hAnsi="Arial" w:cs="Arial"/>
              <w:bCs/>
              <w:color w:val="000000"/>
              <w:szCs w:val="22"/>
            </w:rPr>
          </w:pPr>
          <w:r>
            <w:rPr>
              <w:rFonts w:ascii="Arial" w:hAnsi="Arial" w:cs="Arial"/>
              <w:bCs/>
              <w:color w:val="000000"/>
              <w:sz w:val="22"/>
              <w:szCs w:val="22"/>
            </w:rPr>
            <w:t>May 1, 2012</w:t>
          </w:r>
        </w:p>
      </w:tc>
      <w:tc>
        <w:tcPr>
          <w:tcW w:w="2370" w:type="dxa"/>
          <w:gridSpan w:val="2"/>
          <w:tcBorders>
            <w:top w:val="single" w:sz="4" w:space="0" w:color="auto"/>
            <w:bottom w:val="single" w:sz="4" w:space="0" w:color="auto"/>
          </w:tcBorders>
        </w:tcPr>
        <w:p w:rsidR="00FB0905" w:rsidRDefault="00FB0905" w:rsidP="00C955A7">
          <w:pPr>
            <w:pStyle w:val="Header"/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 xml:space="preserve">Revision </w:t>
          </w:r>
          <w:r w:rsidRPr="00681C88">
            <w:rPr>
              <w:rFonts w:ascii="Arial" w:hAnsi="Arial" w:cs="Arial"/>
              <w:b/>
              <w:sz w:val="22"/>
              <w:szCs w:val="22"/>
            </w:rPr>
            <w:t>Date:</w:t>
          </w:r>
        </w:p>
        <w:p w:rsidR="00FB0905" w:rsidRDefault="00FB0905" w:rsidP="00C955A7">
          <w:pPr>
            <w:pStyle w:val="Header"/>
            <w:jc w:val="right"/>
            <w:rPr>
              <w:rFonts w:ascii="Arial" w:hAnsi="Arial" w:cs="Arial"/>
              <w:b/>
              <w:szCs w:val="22"/>
            </w:rPr>
          </w:pPr>
        </w:p>
      </w:tc>
      <w:tc>
        <w:tcPr>
          <w:tcW w:w="2370" w:type="dxa"/>
          <w:tcBorders>
            <w:top w:val="single" w:sz="4" w:space="0" w:color="auto"/>
            <w:bottom w:val="single" w:sz="4" w:space="0" w:color="auto"/>
          </w:tcBorders>
        </w:tcPr>
        <w:p w:rsidR="00FB0905" w:rsidRDefault="00FB0905" w:rsidP="00C955A7">
          <w:pPr>
            <w:pStyle w:val="Header"/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Author</w:t>
          </w:r>
          <w:r w:rsidRPr="00681C88">
            <w:rPr>
              <w:rFonts w:ascii="Arial" w:hAnsi="Arial" w:cs="Arial"/>
              <w:b/>
              <w:sz w:val="22"/>
              <w:szCs w:val="22"/>
            </w:rPr>
            <w:t>:</w:t>
          </w:r>
        </w:p>
        <w:p w:rsidR="00FB0905" w:rsidRPr="0030055B" w:rsidRDefault="00FB0905" w:rsidP="00C955A7">
          <w:pPr>
            <w:jc w:val="right"/>
            <w:rPr>
              <w:rFonts w:ascii="Arial" w:hAnsi="Arial" w:cs="Arial"/>
              <w:bCs/>
              <w:color w:val="000000"/>
              <w:szCs w:val="22"/>
            </w:rPr>
          </w:pPr>
          <w:r>
            <w:rPr>
              <w:rFonts w:ascii="Arial" w:hAnsi="Arial" w:cs="Arial"/>
              <w:bCs/>
              <w:color w:val="000000"/>
              <w:sz w:val="22"/>
              <w:szCs w:val="22"/>
            </w:rPr>
            <w:t>IS Working Group</w:t>
          </w:r>
        </w:p>
      </w:tc>
    </w:tr>
    <w:tr w:rsidR="00FB0905" w:rsidTr="00C955A7">
      <w:trPr>
        <w:cantSplit/>
        <w:trHeight w:val="591"/>
      </w:trPr>
      <w:tc>
        <w:tcPr>
          <w:tcW w:w="2808" w:type="dxa"/>
          <w:vMerge/>
        </w:tcPr>
        <w:p w:rsidR="00FB0905" w:rsidRDefault="00FB0905" w:rsidP="00C955A7">
          <w:pPr>
            <w:pStyle w:val="Header"/>
          </w:pPr>
        </w:p>
      </w:tc>
      <w:tc>
        <w:tcPr>
          <w:tcW w:w="7110" w:type="dxa"/>
          <w:gridSpan w:val="4"/>
          <w:tcBorders>
            <w:top w:val="nil"/>
          </w:tcBorders>
        </w:tcPr>
        <w:p w:rsidR="00FB0905" w:rsidRDefault="00FB0905" w:rsidP="00C955A7">
          <w:pPr>
            <w:pStyle w:val="Header"/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Who is Affected</w:t>
          </w:r>
          <w:r w:rsidRPr="00681C88">
            <w:rPr>
              <w:rFonts w:ascii="Arial" w:hAnsi="Arial" w:cs="Arial"/>
              <w:b/>
              <w:sz w:val="22"/>
              <w:szCs w:val="22"/>
            </w:rPr>
            <w:t>:</w:t>
          </w:r>
          <w:r>
            <w:rPr>
              <w:rFonts w:ascii="Arial" w:hAnsi="Arial" w:cs="Arial"/>
              <w:b/>
              <w:sz w:val="22"/>
              <w:szCs w:val="22"/>
            </w:rPr>
            <w:t xml:space="preserve"> All Users </w:t>
          </w:r>
          <w:del w:id="74" w:author="vuppala" w:date="2012-05-11T00:10:00Z">
            <w:r w:rsidDel="00FB0905">
              <w:rPr>
                <w:rFonts w:ascii="Arial" w:hAnsi="Arial" w:cs="Arial"/>
                <w:b/>
                <w:sz w:val="22"/>
                <w:szCs w:val="22"/>
              </w:rPr>
              <w:delText xml:space="preserve">and Processes </w:delText>
            </w:r>
          </w:del>
          <w:r>
            <w:rPr>
              <w:rFonts w:ascii="Arial" w:hAnsi="Arial" w:cs="Arial"/>
              <w:b/>
              <w:sz w:val="22"/>
              <w:szCs w:val="22"/>
            </w:rPr>
            <w:t xml:space="preserve">that access the NSCL Laboratory Control System </w:t>
          </w:r>
          <w:del w:id="75" w:author="vuppala" w:date="2012-05-10T09:36:00Z">
            <w:r w:rsidDel="002764D8">
              <w:rPr>
                <w:rFonts w:ascii="Arial" w:hAnsi="Arial" w:cs="Arial"/>
                <w:b/>
                <w:sz w:val="22"/>
                <w:szCs w:val="22"/>
              </w:rPr>
              <w:delText>Network</w:delText>
            </w:r>
          </w:del>
        </w:p>
        <w:p w:rsidR="00FB0905" w:rsidRPr="0030055B" w:rsidRDefault="00FB0905" w:rsidP="00C955A7">
          <w:pPr>
            <w:pStyle w:val="Header"/>
            <w:jc w:val="right"/>
            <w:rPr>
              <w:rFonts w:ascii="Arial" w:hAnsi="Arial" w:cs="Arial"/>
              <w:szCs w:val="22"/>
            </w:rPr>
          </w:pPr>
        </w:p>
      </w:tc>
    </w:tr>
    <w:tr w:rsidR="00FB0905" w:rsidTr="00C955A7">
      <w:trPr>
        <w:cantSplit/>
        <w:trHeight w:val="573"/>
      </w:trPr>
      <w:tc>
        <w:tcPr>
          <w:tcW w:w="9918" w:type="dxa"/>
          <w:gridSpan w:val="5"/>
        </w:tcPr>
        <w:p w:rsidR="00FB0905" w:rsidRDefault="00FB0905" w:rsidP="00C955A7">
          <w:pPr>
            <w:rPr>
              <w:rFonts w:ascii="Arial" w:hAnsi="Arial" w:cs="Arial"/>
              <w:sz w:val="16"/>
            </w:rPr>
          </w:pPr>
        </w:p>
        <w:p w:rsidR="00FB0905" w:rsidRDefault="00FB0905" w:rsidP="0056203E">
          <w:pPr>
            <w:rPr>
              <w:color w:val="000000"/>
              <w:sz w:val="18"/>
            </w:rPr>
          </w:pPr>
          <w:r>
            <w:rPr>
              <w:rFonts w:ascii="Arial" w:hAnsi="Arial" w:cs="Arial"/>
              <w:b/>
            </w:rPr>
            <w:t>Policy</w:t>
          </w:r>
          <w:r w:rsidRPr="00FE4B6E">
            <w:rPr>
              <w:rFonts w:ascii="Arial" w:hAnsi="Arial" w:cs="Arial"/>
              <w:b/>
            </w:rPr>
            <w:t xml:space="preserve"> Title</w:t>
          </w:r>
          <w:r w:rsidRPr="000118D0">
            <w:rPr>
              <w:rFonts w:ascii="Arial" w:hAnsi="Arial" w:cs="Arial"/>
              <w:b/>
              <w:szCs w:val="24"/>
            </w:rPr>
            <w:t>:</w:t>
          </w:r>
          <w:r w:rsidRPr="000118D0">
            <w:rPr>
              <w:rFonts w:ascii="Arial" w:hAnsi="Arial" w:cs="Arial"/>
              <w:szCs w:val="24"/>
            </w:rPr>
            <w:t xml:space="preserve">  </w:t>
          </w:r>
          <w:r>
            <w:rPr>
              <w:rFonts w:ascii="Arial" w:hAnsi="Arial" w:cs="Arial"/>
              <w:szCs w:val="24"/>
            </w:rPr>
            <w:t>Control System Access Policy</w:t>
          </w:r>
        </w:p>
      </w:tc>
    </w:tr>
  </w:tbl>
  <w:p w:rsidR="00FB0905" w:rsidRDefault="00FB090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14688"/>
    <w:multiLevelType w:val="hybridMultilevel"/>
    <w:tmpl w:val="16980D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103189"/>
    <w:multiLevelType w:val="multilevel"/>
    <w:tmpl w:val="62ACB68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abstractNum w:abstractNumId="2">
    <w:nsid w:val="0A9D6C4B"/>
    <w:multiLevelType w:val="hybridMultilevel"/>
    <w:tmpl w:val="A7C493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2D362E2"/>
    <w:multiLevelType w:val="multilevel"/>
    <w:tmpl w:val="07B85E66"/>
    <w:lvl w:ilvl="0">
      <w:start w:val="1"/>
      <w:numFmt w:val="decimal"/>
      <w:pStyle w:val="Heading1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abstractNum w:abstractNumId="4">
    <w:nsid w:val="1D5919AB"/>
    <w:multiLevelType w:val="hybridMultilevel"/>
    <w:tmpl w:val="A73C1888"/>
    <w:lvl w:ilvl="0" w:tplc="1EF065B0">
      <w:numFmt w:val="bullet"/>
      <w:lvlText w:val="•"/>
      <w:lvlJc w:val="left"/>
      <w:pPr>
        <w:ind w:left="216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51710AE"/>
    <w:multiLevelType w:val="hybridMultilevel"/>
    <w:tmpl w:val="8F80C97E"/>
    <w:lvl w:ilvl="0" w:tplc="028C19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642955"/>
    <w:multiLevelType w:val="multilevel"/>
    <w:tmpl w:val="9CD6671C"/>
    <w:lvl w:ilvl="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b/>
        <w:color w:val="auto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color w:val="auto"/>
      </w:rPr>
    </w:lvl>
  </w:abstractNum>
  <w:abstractNum w:abstractNumId="7">
    <w:nsid w:val="51A037C1"/>
    <w:multiLevelType w:val="hybridMultilevel"/>
    <w:tmpl w:val="4D5C2F9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A0B102B"/>
    <w:multiLevelType w:val="multilevel"/>
    <w:tmpl w:val="E8D4C95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abstractNum w:abstractNumId="9">
    <w:nsid w:val="5A4D0A66"/>
    <w:multiLevelType w:val="hybridMultilevel"/>
    <w:tmpl w:val="37F8A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38105D"/>
    <w:multiLevelType w:val="hybridMultilevel"/>
    <w:tmpl w:val="0CA20CC8"/>
    <w:lvl w:ilvl="0" w:tplc="B7BC5988">
      <w:start w:val="1"/>
      <w:numFmt w:val="decimal"/>
      <w:pStyle w:val="Heading2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621C0F"/>
    <w:multiLevelType w:val="multilevel"/>
    <w:tmpl w:val="55029472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  <w:color w:val="auto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color w:val="auto"/>
      </w:rPr>
    </w:lvl>
  </w:abstractNum>
  <w:abstractNum w:abstractNumId="12">
    <w:nsid w:val="7E270158"/>
    <w:multiLevelType w:val="multilevel"/>
    <w:tmpl w:val="62ACB68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num w:numId="1">
    <w:abstractNumId w:val="3"/>
  </w:num>
  <w:num w:numId="2">
    <w:abstractNumId w:val="10"/>
  </w:num>
  <w:num w:numId="3">
    <w:abstractNumId w:val="0"/>
  </w:num>
  <w:num w:numId="4">
    <w:abstractNumId w:val="7"/>
  </w:num>
  <w:num w:numId="5">
    <w:abstractNumId w:val="5"/>
  </w:num>
  <w:num w:numId="6">
    <w:abstractNumId w:val="8"/>
  </w:num>
  <w:num w:numId="7">
    <w:abstractNumId w:val="12"/>
  </w:num>
  <w:num w:numId="8">
    <w:abstractNumId w:val="1"/>
  </w:num>
  <w:num w:numId="9">
    <w:abstractNumId w:val="4"/>
  </w:num>
  <w:num w:numId="10">
    <w:abstractNumId w:val="6"/>
  </w:num>
  <w:num w:numId="11">
    <w:abstractNumId w:val="11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revisionView w:markup="0"/>
  <w:trackRevisions/>
  <w:defaultTabStop w:val="720"/>
  <w:characterSpacingControl w:val="doNotCompress"/>
  <w:hdrShapeDefaults>
    <o:shapedefaults v:ext="edit" spidmax="2053"/>
    <o:shapelayout v:ext="edit">
      <o:idmap v:ext="edit" data="2"/>
      <o:rules v:ext="edit">
        <o:r id="V:Rule3" type="connector" idref="#_x0000_s2050"/>
        <o:r id="V:Rule4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F7BA7"/>
    <w:rsid w:val="00005886"/>
    <w:rsid w:val="00025528"/>
    <w:rsid w:val="00033060"/>
    <w:rsid w:val="0003348F"/>
    <w:rsid w:val="00037482"/>
    <w:rsid w:val="00050BC4"/>
    <w:rsid w:val="00052E53"/>
    <w:rsid w:val="00056EF0"/>
    <w:rsid w:val="0008571F"/>
    <w:rsid w:val="000A4D2A"/>
    <w:rsid w:val="000C3B62"/>
    <w:rsid w:val="000E0667"/>
    <w:rsid w:val="000E189E"/>
    <w:rsid w:val="000E7A77"/>
    <w:rsid w:val="000F56D1"/>
    <w:rsid w:val="000F7F32"/>
    <w:rsid w:val="0010296F"/>
    <w:rsid w:val="001108F2"/>
    <w:rsid w:val="00110CAB"/>
    <w:rsid w:val="00116499"/>
    <w:rsid w:val="00124FD6"/>
    <w:rsid w:val="001405F5"/>
    <w:rsid w:val="00143536"/>
    <w:rsid w:val="00144856"/>
    <w:rsid w:val="001A57EC"/>
    <w:rsid w:val="001A5F83"/>
    <w:rsid w:val="001B77A9"/>
    <w:rsid w:val="001C251F"/>
    <w:rsid w:val="001C4892"/>
    <w:rsid w:val="001C5E2B"/>
    <w:rsid w:val="001E7BB7"/>
    <w:rsid w:val="001F7ED9"/>
    <w:rsid w:val="00224A3B"/>
    <w:rsid w:val="002278AB"/>
    <w:rsid w:val="00257648"/>
    <w:rsid w:val="002764D8"/>
    <w:rsid w:val="00277818"/>
    <w:rsid w:val="00282B0D"/>
    <w:rsid w:val="002944AC"/>
    <w:rsid w:val="002A08F4"/>
    <w:rsid w:val="002C3150"/>
    <w:rsid w:val="002D293D"/>
    <w:rsid w:val="002E5830"/>
    <w:rsid w:val="002F5C06"/>
    <w:rsid w:val="0030055B"/>
    <w:rsid w:val="00313A53"/>
    <w:rsid w:val="00335E00"/>
    <w:rsid w:val="003360E5"/>
    <w:rsid w:val="003610A5"/>
    <w:rsid w:val="0036741C"/>
    <w:rsid w:val="00371B2F"/>
    <w:rsid w:val="00375E14"/>
    <w:rsid w:val="00376C44"/>
    <w:rsid w:val="003C6AE9"/>
    <w:rsid w:val="003C7115"/>
    <w:rsid w:val="003D475D"/>
    <w:rsid w:val="003E2555"/>
    <w:rsid w:val="003E3524"/>
    <w:rsid w:val="00403150"/>
    <w:rsid w:val="0043657C"/>
    <w:rsid w:val="004670E4"/>
    <w:rsid w:val="00474AB6"/>
    <w:rsid w:val="00484858"/>
    <w:rsid w:val="0049080F"/>
    <w:rsid w:val="00490954"/>
    <w:rsid w:val="004E2E6A"/>
    <w:rsid w:val="004F7FA6"/>
    <w:rsid w:val="00525C18"/>
    <w:rsid w:val="00542117"/>
    <w:rsid w:val="00543A97"/>
    <w:rsid w:val="00556890"/>
    <w:rsid w:val="0056203E"/>
    <w:rsid w:val="00565F2E"/>
    <w:rsid w:val="00567BEB"/>
    <w:rsid w:val="0057483E"/>
    <w:rsid w:val="005B421A"/>
    <w:rsid w:val="005B4833"/>
    <w:rsid w:val="005C3A35"/>
    <w:rsid w:val="00615BCE"/>
    <w:rsid w:val="00617D01"/>
    <w:rsid w:val="00620EB2"/>
    <w:rsid w:val="00633249"/>
    <w:rsid w:val="00633AD1"/>
    <w:rsid w:val="00644409"/>
    <w:rsid w:val="006463ED"/>
    <w:rsid w:val="00650CD0"/>
    <w:rsid w:val="00670CD9"/>
    <w:rsid w:val="00680671"/>
    <w:rsid w:val="006875E4"/>
    <w:rsid w:val="006879B1"/>
    <w:rsid w:val="00690979"/>
    <w:rsid w:val="00693D27"/>
    <w:rsid w:val="006A350C"/>
    <w:rsid w:val="006D31EC"/>
    <w:rsid w:val="006E0D2F"/>
    <w:rsid w:val="006E78F9"/>
    <w:rsid w:val="00700D8E"/>
    <w:rsid w:val="007327B3"/>
    <w:rsid w:val="007329C7"/>
    <w:rsid w:val="0073591C"/>
    <w:rsid w:val="007370F1"/>
    <w:rsid w:val="00737E30"/>
    <w:rsid w:val="007766CA"/>
    <w:rsid w:val="007B4E80"/>
    <w:rsid w:val="0080055B"/>
    <w:rsid w:val="008013B2"/>
    <w:rsid w:val="008156F8"/>
    <w:rsid w:val="00825D8E"/>
    <w:rsid w:val="008266FA"/>
    <w:rsid w:val="0082714C"/>
    <w:rsid w:val="00827569"/>
    <w:rsid w:val="008650C6"/>
    <w:rsid w:val="008804A3"/>
    <w:rsid w:val="008C2137"/>
    <w:rsid w:val="008D5C4F"/>
    <w:rsid w:val="008E7D90"/>
    <w:rsid w:val="008F3369"/>
    <w:rsid w:val="00910917"/>
    <w:rsid w:val="00923232"/>
    <w:rsid w:val="009569C2"/>
    <w:rsid w:val="009602A4"/>
    <w:rsid w:val="00963EDD"/>
    <w:rsid w:val="00975B50"/>
    <w:rsid w:val="00985399"/>
    <w:rsid w:val="009864AA"/>
    <w:rsid w:val="0098751D"/>
    <w:rsid w:val="00993D4B"/>
    <w:rsid w:val="009A019F"/>
    <w:rsid w:val="009A41C1"/>
    <w:rsid w:val="009A615B"/>
    <w:rsid w:val="009B4B9F"/>
    <w:rsid w:val="009E0747"/>
    <w:rsid w:val="009E0FEC"/>
    <w:rsid w:val="00A04EA6"/>
    <w:rsid w:val="00A10ABA"/>
    <w:rsid w:val="00A11374"/>
    <w:rsid w:val="00A233FA"/>
    <w:rsid w:val="00A95EF6"/>
    <w:rsid w:val="00A9645A"/>
    <w:rsid w:val="00A972B9"/>
    <w:rsid w:val="00AB5962"/>
    <w:rsid w:val="00AC7465"/>
    <w:rsid w:val="00AD3DC8"/>
    <w:rsid w:val="00AE7453"/>
    <w:rsid w:val="00AF06ED"/>
    <w:rsid w:val="00B404A0"/>
    <w:rsid w:val="00B43E9F"/>
    <w:rsid w:val="00B46B23"/>
    <w:rsid w:val="00B50613"/>
    <w:rsid w:val="00B514BA"/>
    <w:rsid w:val="00B6038B"/>
    <w:rsid w:val="00B61303"/>
    <w:rsid w:val="00B676E8"/>
    <w:rsid w:val="00B7467A"/>
    <w:rsid w:val="00B827FC"/>
    <w:rsid w:val="00B8430C"/>
    <w:rsid w:val="00B84A7A"/>
    <w:rsid w:val="00B97B96"/>
    <w:rsid w:val="00BB54CF"/>
    <w:rsid w:val="00BB6E8D"/>
    <w:rsid w:val="00BB7DEC"/>
    <w:rsid w:val="00BC56F0"/>
    <w:rsid w:val="00BD25FE"/>
    <w:rsid w:val="00BD4716"/>
    <w:rsid w:val="00BF20D3"/>
    <w:rsid w:val="00BF69BF"/>
    <w:rsid w:val="00C02A2D"/>
    <w:rsid w:val="00C03F30"/>
    <w:rsid w:val="00C142E7"/>
    <w:rsid w:val="00C30E31"/>
    <w:rsid w:val="00C3335A"/>
    <w:rsid w:val="00C34921"/>
    <w:rsid w:val="00C43D42"/>
    <w:rsid w:val="00C648A3"/>
    <w:rsid w:val="00C67C90"/>
    <w:rsid w:val="00C710D0"/>
    <w:rsid w:val="00C72283"/>
    <w:rsid w:val="00C76BF7"/>
    <w:rsid w:val="00C955A7"/>
    <w:rsid w:val="00CA7DD1"/>
    <w:rsid w:val="00CC44B2"/>
    <w:rsid w:val="00CC4E11"/>
    <w:rsid w:val="00CD7930"/>
    <w:rsid w:val="00CD7F99"/>
    <w:rsid w:val="00CE1C50"/>
    <w:rsid w:val="00CE4E4A"/>
    <w:rsid w:val="00CE5D16"/>
    <w:rsid w:val="00D0040D"/>
    <w:rsid w:val="00D0462F"/>
    <w:rsid w:val="00D14082"/>
    <w:rsid w:val="00D25AFC"/>
    <w:rsid w:val="00D27A00"/>
    <w:rsid w:val="00D33D4C"/>
    <w:rsid w:val="00D40075"/>
    <w:rsid w:val="00D43429"/>
    <w:rsid w:val="00D52395"/>
    <w:rsid w:val="00D546BC"/>
    <w:rsid w:val="00D65CCB"/>
    <w:rsid w:val="00D66110"/>
    <w:rsid w:val="00D66B40"/>
    <w:rsid w:val="00D71414"/>
    <w:rsid w:val="00D72917"/>
    <w:rsid w:val="00D85703"/>
    <w:rsid w:val="00D93450"/>
    <w:rsid w:val="00DA2DE6"/>
    <w:rsid w:val="00DB139A"/>
    <w:rsid w:val="00DB29F0"/>
    <w:rsid w:val="00DC2D43"/>
    <w:rsid w:val="00DE52FC"/>
    <w:rsid w:val="00E10E5D"/>
    <w:rsid w:val="00E1220B"/>
    <w:rsid w:val="00E27261"/>
    <w:rsid w:val="00E4143A"/>
    <w:rsid w:val="00E44468"/>
    <w:rsid w:val="00E4600D"/>
    <w:rsid w:val="00E47697"/>
    <w:rsid w:val="00E53992"/>
    <w:rsid w:val="00E61FFD"/>
    <w:rsid w:val="00E648E2"/>
    <w:rsid w:val="00E751C9"/>
    <w:rsid w:val="00E75B87"/>
    <w:rsid w:val="00E77334"/>
    <w:rsid w:val="00E92262"/>
    <w:rsid w:val="00EC1575"/>
    <w:rsid w:val="00ED7C42"/>
    <w:rsid w:val="00EE65D2"/>
    <w:rsid w:val="00EF0540"/>
    <w:rsid w:val="00F05D0B"/>
    <w:rsid w:val="00F24C6F"/>
    <w:rsid w:val="00F3795A"/>
    <w:rsid w:val="00F4182C"/>
    <w:rsid w:val="00F46728"/>
    <w:rsid w:val="00F50B80"/>
    <w:rsid w:val="00F63910"/>
    <w:rsid w:val="00F767D4"/>
    <w:rsid w:val="00F81062"/>
    <w:rsid w:val="00F8194F"/>
    <w:rsid w:val="00F8290D"/>
    <w:rsid w:val="00F97392"/>
    <w:rsid w:val="00F97DE3"/>
    <w:rsid w:val="00FB0905"/>
    <w:rsid w:val="00FD2970"/>
    <w:rsid w:val="00FD3EA8"/>
    <w:rsid w:val="00FF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BA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ListParagraph"/>
    <w:next w:val="ListParagraph"/>
    <w:link w:val="Heading1Char"/>
    <w:uiPriority w:val="9"/>
    <w:qFormat/>
    <w:rsid w:val="002A08F4"/>
    <w:pPr>
      <w:numPr>
        <w:numId w:val="1"/>
      </w:numPr>
      <w:outlineLvl w:val="0"/>
    </w:pPr>
    <w:rPr>
      <w:b/>
      <w:szCs w:val="24"/>
    </w:rPr>
  </w:style>
  <w:style w:type="paragraph" w:styleId="Heading2">
    <w:name w:val="heading 2"/>
    <w:basedOn w:val="Heading1"/>
    <w:next w:val="Normal"/>
    <w:link w:val="Heading2Char"/>
    <w:qFormat/>
    <w:rsid w:val="002A08F4"/>
    <w:pPr>
      <w:numPr>
        <w:numId w:val="2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89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A08F4"/>
    <w:rPr>
      <w:rFonts w:ascii="Times New Roman" w:eastAsia="Times New Roman" w:hAnsi="Times New Roman" w:cs="Times New Roman"/>
      <w:b/>
      <w:sz w:val="24"/>
      <w:szCs w:val="24"/>
    </w:rPr>
  </w:style>
  <w:style w:type="paragraph" w:styleId="Header">
    <w:name w:val="header"/>
    <w:basedOn w:val="Normal"/>
    <w:link w:val="HeaderChar"/>
    <w:uiPriority w:val="99"/>
    <w:rsid w:val="00FF7B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7BA7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FF7B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7BA7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2A08F4"/>
    <w:pPr>
      <w:ind w:left="720"/>
      <w:contextualSpacing/>
      <w:jc w:val="both"/>
    </w:pPr>
  </w:style>
  <w:style w:type="paragraph" w:styleId="List">
    <w:name w:val="List"/>
    <w:basedOn w:val="Normal"/>
    <w:rsid w:val="00FF7BA7"/>
    <w:pPr>
      <w:ind w:left="360" w:hanging="360"/>
    </w:pPr>
  </w:style>
  <w:style w:type="table" w:styleId="TableGrid">
    <w:name w:val="Table Grid"/>
    <w:basedOn w:val="TableNormal"/>
    <w:uiPriority w:val="59"/>
    <w:rsid w:val="00FF7B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7B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BA7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A08F4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E189E"/>
    <w:rPr>
      <w:rFonts w:asciiTheme="majorHAnsi" w:eastAsiaTheme="majorEastAsia" w:hAnsiTheme="majorHAnsi" w:cstheme="majorBidi"/>
      <w:b/>
      <w:bCs/>
      <w:color w:val="4F81BD" w:themeColor="accent1"/>
      <w:sz w:val="24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33D4C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A57E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57EC"/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57EC"/>
    <w:rPr>
      <w:rFonts w:ascii="Times New Roman" w:eastAsia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57E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57EC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419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images.google.com/imgres?imgurl=http://www.niowaveinc.com/images/nscl_logo_animated.gif&amp;imgrefurl=http://www.niowaveinc.com/Collaboration.html&amp;usg=__NOdqRlvjfqW0hSfQjrGn96DVnyA=&amp;h=250&amp;w=200&amp;sz=97&amp;hl=en&amp;start=5&amp;um=1&amp;tbnid=8RffAVvCrnXaoM:&amp;tbnh=111&amp;tbnw=89&amp;prev=/images?q=NSCL&amp;hl=en&amp;rls=com.microsoft:en-us&amp;sa=N&amp;um=1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F4E9C732B104282A83A586D8D72C6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9FA3E2-4C41-47E0-97FF-8C3E76B5158D}"/>
      </w:docPartPr>
      <w:docPartBody>
        <w:p w:rsidR="0009735B" w:rsidRDefault="000B07AC" w:rsidP="000B07AC">
          <w:pPr>
            <w:pStyle w:val="AF4E9C732B104282A83A586D8D72C691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decorative"/>
    <w:notTrueType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B07AC"/>
    <w:rsid w:val="000412F8"/>
    <w:rsid w:val="0009735B"/>
    <w:rsid w:val="000B07AC"/>
    <w:rsid w:val="001D2D36"/>
    <w:rsid w:val="002026A5"/>
    <w:rsid w:val="0020696B"/>
    <w:rsid w:val="002110B1"/>
    <w:rsid w:val="00247E79"/>
    <w:rsid w:val="00305B06"/>
    <w:rsid w:val="00416B68"/>
    <w:rsid w:val="00620116"/>
    <w:rsid w:val="0063601B"/>
    <w:rsid w:val="006E4E25"/>
    <w:rsid w:val="006E58B6"/>
    <w:rsid w:val="007334E3"/>
    <w:rsid w:val="00A20373"/>
    <w:rsid w:val="00A4726C"/>
    <w:rsid w:val="00A6070D"/>
    <w:rsid w:val="00A93352"/>
    <w:rsid w:val="00AB0674"/>
    <w:rsid w:val="00B4611E"/>
    <w:rsid w:val="00BC73C5"/>
    <w:rsid w:val="00C00781"/>
    <w:rsid w:val="00C40121"/>
    <w:rsid w:val="00DD1C4A"/>
    <w:rsid w:val="00E16212"/>
    <w:rsid w:val="00E66049"/>
    <w:rsid w:val="00F43604"/>
    <w:rsid w:val="00F643B2"/>
    <w:rsid w:val="00FB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3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4E9C732B104282A83A586D8D72C691">
    <w:name w:val="AF4E9C732B104282A83A586D8D72C691"/>
    <w:rsid w:val="000B07AC"/>
  </w:style>
  <w:style w:type="paragraph" w:customStyle="1" w:styleId="990F48A1C91C408093DF6F78F9BFE16F">
    <w:name w:val="990F48A1C91C408093DF6F78F9BFE16F"/>
    <w:rsid w:val="000B07AC"/>
  </w:style>
  <w:style w:type="paragraph" w:customStyle="1" w:styleId="6DD76C91C40644BB9C4E75D3E1B21871">
    <w:name w:val="6DD76C91C40644BB9C4E75D3E1B21871"/>
    <w:rsid w:val="007334E3"/>
  </w:style>
  <w:style w:type="paragraph" w:customStyle="1" w:styleId="66B68AFAFF064F4DB77A4CA2CD7FEF48">
    <w:name w:val="66B68AFAFF064F4DB77A4CA2CD7FEF48"/>
    <w:rsid w:val="007334E3"/>
  </w:style>
  <w:style w:type="paragraph" w:customStyle="1" w:styleId="BF973C750F2A4B6E9158D8F2B48447E3">
    <w:name w:val="BF973C750F2A4B6E9158D8F2B48447E3"/>
    <w:rsid w:val="007334E3"/>
  </w:style>
  <w:style w:type="paragraph" w:customStyle="1" w:styleId="4DFB76AA82AD4F4FBD5D2925776C1D59">
    <w:name w:val="4DFB76AA82AD4F4FBD5D2925776C1D59"/>
    <w:rsid w:val="007334E3"/>
  </w:style>
  <w:style w:type="paragraph" w:customStyle="1" w:styleId="3DFF71E0C76D420FA17A8E8DE11B71E7">
    <w:name w:val="3DFF71E0C76D420FA17A8E8DE11B71E7"/>
    <w:rsid w:val="007334E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63091D-8174-47B9-9AAE-7D4B605D9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NSCL/FRIB</Company>
  <LinksUpToDate>false</LinksUpToDate>
  <CharactersWithSpaces>2036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Vuppala, Vasu</dc:creator>
  <cp:lastModifiedBy>vuppala</cp:lastModifiedBy>
  <cp:revision>14</cp:revision>
  <cp:lastPrinted>2012-02-06T18:29:00Z</cp:lastPrinted>
  <dcterms:created xsi:type="dcterms:W3CDTF">2012-04-30T18:54:00Z</dcterms:created>
  <dcterms:modified xsi:type="dcterms:W3CDTF">2012-05-11T04:22:00Z</dcterms:modified>
</cp:coreProperties>
</file>